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98" w:rsidRPr="00523998" w:rsidRDefault="00523998" w:rsidP="00523998">
      <w:pPr>
        <w:spacing w:line="480" w:lineRule="auto"/>
        <w:jc w:val="center"/>
        <w:rPr>
          <w:rFonts w:ascii="Arial" w:eastAsia="바탕" w:hAnsi="Arial" w:cs="Arial"/>
          <w:b/>
          <w:bCs/>
          <w:color w:val="663300"/>
          <w:sz w:val="48"/>
          <w:szCs w:val="48"/>
        </w:rPr>
      </w:pPr>
      <w:r w:rsidRPr="00523998">
        <w:rPr>
          <w:rFonts w:ascii="Arial" w:eastAsia="바탕" w:hAnsi="Arial" w:cs="Arial"/>
          <w:b/>
          <w:bCs/>
          <w:color w:val="663300"/>
          <w:sz w:val="48"/>
          <w:szCs w:val="48"/>
        </w:rPr>
        <w:t>RESUME</w:t>
      </w:r>
    </w:p>
    <w:p w:rsidR="00C943C4" w:rsidRDefault="00C943C4" w:rsidP="008E14E2">
      <w:pPr>
        <w:spacing w:line="360" w:lineRule="exact"/>
        <w:rPr>
          <w:rFonts w:ascii="바탕" w:eastAsia="바탕" w:hAnsi="바탕"/>
          <w:b/>
          <w:bCs/>
          <w:sz w:val="24"/>
          <w:szCs w:val="24"/>
        </w:rPr>
      </w:pPr>
    </w:p>
    <w:p w:rsidR="00216A65" w:rsidRDefault="00A57239" w:rsidP="008E14E2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>전문</w:t>
      </w:r>
      <w:r w:rsidR="002B5617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proofErr w:type="gramStart"/>
      <w:r w:rsidR="00931648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>분야</w:t>
      </w:r>
      <w:r w:rsidR="00771F7C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8E14E2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>:</w:t>
      </w:r>
      <w:proofErr w:type="gramEnd"/>
      <w:r w:rsidR="008E14E2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79102A">
        <w:rPr>
          <w:rFonts w:asciiTheme="minorEastAsia" w:eastAsiaTheme="minorEastAsia" w:hAnsiTheme="minorEastAsia" w:hint="eastAsia"/>
          <w:b/>
          <w:bCs/>
          <w:sz w:val="24"/>
          <w:szCs w:val="24"/>
        </w:rPr>
        <w:t>생산관리</w:t>
      </w:r>
      <w:r w:rsidR="0095635E">
        <w:rPr>
          <w:rFonts w:asciiTheme="minorEastAsia" w:eastAsiaTheme="minorEastAsia" w:hAnsiTheme="minorEastAsia" w:hint="eastAsia"/>
          <w:b/>
          <w:bCs/>
          <w:sz w:val="24"/>
          <w:szCs w:val="24"/>
        </w:rPr>
        <w:t>(인력관리)</w:t>
      </w:r>
      <w:r w:rsidR="004A32F5">
        <w:rPr>
          <w:rFonts w:asciiTheme="minorEastAsia" w:eastAsiaTheme="minorEastAsia" w:hAnsiTheme="minorEastAsia" w:hint="eastAsia"/>
          <w:b/>
          <w:bCs/>
          <w:sz w:val="24"/>
          <w:szCs w:val="24"/>
        </w:rPr>
        <w:t>,</w:t>
      </w:r>
      <w:r w:rsidR="004F4F4B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79102A">
        <w:rPr>
          <w:rFonts w:asciiTheme="minorEastAsia" w:eastAsiaTheme="minorEastAsia" w:hAnsiTheme="minorEastAsia" w:hint="eastAsia"/>
          <w:b/>
          <w:bCs/>
          <w:sz w:val="24"/>
          <w:szCs w:val="24"/>
        </w:rPr>
        <w:t>자재</w:t>
      </w:r>
      <w:r w:rsidR="00E23BF6">
        <w:rPr>
          <w:rFonts w:asciiTheme="minorEastAsia" w:eastAsiaTheme="minorEastAsia" w:hAnsiTheme="minorEastAsia" w:hint="eastAsia"/>
          <w:b/>
          <w:bCs/>
          <w:sz w:val="24"/>
          <w:szCs w:val="24"/>
        </w:rPr>
        <w:t>.구매</w:t>
      </w:r>
      <w:r w:rsidR="004F4F4B">
        <w:rPr>
          <w:rFonts w:asciiTheme="minorEastAsia" w:eastAsiaTheme="minorEastAsia" w:hAnsiTheme="minorEastAsia" w:hint="eastAsia"/>
          <w:b/>
          <w:bCs/>
          <w:sz w:val="24"/>
          <w:szCs w:val="24"/>
        </w:rPr>
        <w:t>관리</w:t>
      </w:r>
      <w:r w:rsidR="004A32F5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(</w:t>
      </w:r>
      <w:r w:rsidR="00D96F86">
        <w:rPr>
          <w:rFonts w:asciiTheme="minorEastAsia" w:eastAsiaTheme="minorEastAsia" w:hAnsiTheme="minorEastAsia" w:hint="eastAsia"/>
          <w:b/>
          <w:bCs/>
          <w:sz w:val="24"/>
          <w:szCs w:val="24"/>
        </w:rPr>
        <w:t>외주</w:t>
      </w:r>
      <w:r w:rsidR="004F4F4B">
        <w:rPr>
          <w:rFonts w:asciiTheme="minorEastAsia" w:eastAsiaTheme="minorEastAsia" w:hAnsiTheme="minorEastAsia" w:hint="eastAsia"/>
          <w:b/>
          <w:bCs/>
          <w:sz w:val="24"/>
          <w:szCs w:val="24"/>
        </w:rPr>
        <w:t>운영)</w:t>
      </w:r>
      <w:r w:rsidR="004A32F5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, </w:t>
      </w:r>
      <w:r w:rsidR="004F4F4B">
        <w:rPr>
          <w:rFonts w:asciiTheme="minorEastAsia" w:eastAsiaTheme="minorEastAsia" w:hAnsiTheme="minorEastAsia" w:hint="eastAsia"/>
          <w:b/>
          <w:bCs/>
          <w:sz w:val="24"/>
          <w:szCs w:val="24"/>
        </w:rPr>
        <w:t>SCM 수립</w:t>
      </w:r>
    </w:p>
    <w:p w:rsidR="004A32F5" w:rsidRDefault="004A32F5" w:rsidP="008E14E2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8E14E2" w:rsidRPr="00DC0A5F" w:rsidRDefault="008E14E2" w:rsidP="008E14E2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>개인</w:t>
      </w:r>
      <w:r w:rsidR="002B5617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381F00"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>정보</w:t>
      </w:r>
    </w:p>
    <w:p w:rsidR="008E14E2" w:rsidRPr="00633495" w:rsidRDefault="00E86730" w:rsidP="008E14E2">
      <w:pPr>
        <w:spacing w:line="200" w:lineRule="exact"/>
        <w:rPr>
          <w:rFonts w:ascii="바탕" w:eastAsia="바탕" w:hAnsi="바탕"/>
          <w:sz w:val="22"/>
        </w:rPr>
      </w:pPr>
      <w:r w:rsidRPr="00E86730">
        <w:rPr>
          <w:rFonts w:ascii="바탕" w:eastAsia="바탕" w:hAnsi="바탕"/>
          <w:sz w:val="22"/>
        </w:rPr>
        <w:pict>
          <v:rect id="_x0000_i1025" style="width:525.05pt;height:1pt" o:hrpct="0" o:hralign="center" o:hrstd="t" o:hrnoshade="t" o:hr="t" fillcolor="silver" stroked="f"/>
        </w:pict>
      </w:r>
    </w:p>
    <w:p w:rsidR="008E14E2" w:rsidRPr="00DC0A5F" w:rsidRDefault="00E86730" w:rsidP="00B14ED6">
      <w:pPr>
        <w:spacing w:line="360" w:lineRule="exact"/>
        <w:ind w:leftChars="1000" w:left="2000" w:firstLineChars="400" w:firstLine="880"/>
        <w:rPr>
          <w:rFonts w:asciiTheme="minorEastAsia" w:eastAsiaTheme="minorEastAsia" w:hAnsiTheme="minorEastAsia"/>
          <w:sz w:val="22"/>
          <w:szCs w:val="22"/>
        </w:rPr>
      </w:pPr>
      <w:r w:rsidRPr="00E86730">
        <w:rPr>
          <w:rFonts w:asciiTheme="minorEastAsia" w:eastAsiaTheme="minorEastAsia" w:hAnsiTheme="minorEastAsia"/>
          <w:noProof/>
          <w:sz w:val="22"/>
        </w:rPr>
        <w:pict>
          <v:rect id="Rectangle 250" o:spid="_x0000_s1026" style="position:absolute;left:0;text-align:left;margin-left:0;margin-top:.8pt;width:99pt;height:130.2pt;z-index:-251658752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" fillcolor="white [3201]" strokecolor="white [3212]" strokeweight="2pt">
            <v:textbox inset="1mm,1mm,1mm,1mm">
              <w:txbxContent>
                <w:p w:rsidR="00273ED9" w:rsidRDefault="003F5010" w:rsidP="00B14ED6">
                  <w:r>
                    <w:rPr>
                      <w:rFonts w:ascii="Arial" w:eastAsia="바탕" w:hAnsi="Arial" w:cs="Arial"/>
                      <w:b/>
                      <w:bCs/>
                      <w:noProof/>
                      <w:color w:val="663300"/>
                      <w:sz w:val="48"/>
                      <w:szCs w:val="48"/>
                    </w:rPr>
                    <w:drawing>
                      <wp:inline distT="0" distB="0" distL="0" distR="0">
                        <wp:extent cx="1187429" cy="1584960"/>
                        <wp:effectExtent l="0" t="0" r="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스캔0001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7429" cy="158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del w:id="0" w:author="miju" w:date="2016-10-09T08:32:00Z">
                    <w:r w:rsidR="00AA1F5E">
                      <w:rPr>
                        <w:noProof/>
                      </w:rPr>
                      <w:drawing>
                        <wp:inline distT="0" distB="0" distL="0" distR="0">
                          <wp:extent cx="1194435" cy="1298299"/>
                          <wp:effectExtent l="19050" t="0" r="5715" b="0"/>
                          <wp:docPr id="9" name="그림 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 cstate="print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94435" cy="12982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del>
                </w:p>
              </w:txbxContent>
            </v:textbox>
            <w10:wrap anchorx="margin"/>
          </v:rect>
        </w:pict>
      </w:r>
      <w:r w:rsidR="00C8238A" w:rsidRPr="00DC0A5F">
        <w:rPr>
          <w:rFonts w:asciiTheme="minorEastAsia" w:eastAsiaTheme="minorEastAsia" w:hAnsiTheme="minorEastAsia" w:hint="eastAsia"/>
          <w:sz w:val="22"/>
          <w:szCs w:val="22"/>
        </w:rPr>
        <w:t xml:space="preserve">성    </w:t>
      </w:r>
      <w:proofErr w:type="gramStart"/>
      <w:r w:rsidR="00C8238A" w:rsidRPr="00DC0A5F">
        <w:rPr>
          <w:rFonts w:asciiTheme="minorEastAsia" w:eastAsiaTheme="minorEastAsia" w:hAnsiTheme="minorEastAsia" w:hint="eastAsia"/>
          <w:sz w:val="22"/>
          <w:szCs w:val="22"/>
        </w:rPr>
        <w:t>명  :</w:t>
      </w:r>
      <w:proofErr w:type="gramEnd"/>
      <w:r w:rsidR="00C8238A" w:rsidRPr="00DC0A5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231E8" w:rsidRPr="00DC0A5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B5833">
        <w:rPr>
          <w:rFonts w:asciiTheme="minorEastAsia" w:eastAsiaTheme="minorEastAsia" w:hAnsiTheme="minorEastAsia" w:hint="eastAsia"/>
          <w:sz w:val="22"/>
          <w:szCs w:val="22"/>
        </w:rPr>
        <w:t>이성복</w:t>
      </w:r>
    </w:p>
    <w:p w:rsidR="008E14E2" w:rsidRPr="00DC0A5F" w:rsidRDefault="008E14E2" w:rsidP="00923598">
      <w:pPr>
        <w:spacing w:line="360" w:lineRule="exact"/>
        <w:ind w:leftChars="1000" w:left="2000" w:firstLineChars="400" w:firstLine="880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DC0A5F">
        <w:rPr>
          <w:rFonts w:asciiTheme="minorEastAsia" w:eastAsiaTheme="minorEastAsia" w:hAnsiTheme="minorEastAsia" w:hint="eastAsia"/>
          <w:sz w:val="22"/>
          <w:szCs w:val="22"/>
        </w:rPr>
        <w:t>생년월일</w:t>
      </w:r>
      <w:r w:rsidR="007B5FE0" w:rsidRPr="00DC0A5F"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 w:rsidR="00381F00" w:rsidRPr="00DC0A5F">
        <w:rPr>
          <w:rFonts w:asciiTheme="minorEastAsia" w:eastAsiaTheme="minorEastAsia" w:hAnsiTheme="minorEastAsia" w:hint="eastAsia"/>
          <w:sz w:val="22"/>
          <w:szCs w:val="22"/>
        </w:rPr>
        <w:t>:</w:t>
      </w:r>
      <w:proofErr w:type="gramEnd"/>
      <w:r w:rsidR="00381F00" w:rsidRPr="00DC0A5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4A32F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B5833">
        <w:rPr>
          <w:rFonts w:asciiTheme="minorEastAsia" w:eastAsiaTheme="minorEastAsia" w:hAnsiTheme="minorEastAsia" w:hint="eastAsia"/>
          <w:sz w:val="22"/>
          <w:szCs w:val="22"/>
        </w:rPr>
        <w:t>1965</w:t>
      </w:r>
      <w:r w:rsidR="00CF2D23">
        <w:rPr>
          <w:rFonts w:asciiTheme="minorEastAsia" w:eastAsiaTheme="minorEastAsia" w:hAnsiTheme="minorEastAsia" w:hint="eastAsia"/>
          <w:sz w:val="22"/>
          <w:szCs w:val="22"/>
        </w:rPr>
        <w:t>년</w:t>
      </w:r>
      <w:r w:rsidR="00F46B8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DB5833">
        <w:rPr>
          <w:rFonts w:asciiTheme="minorEastAsia" w:eastAsiaTheme="minorEastAsia" w:hAnsiTheme="minorEastAsia" w:hint="eastAsia"/>
          <w:sz w:val="22"/>
          <w:szCs w:val="22"/>
        </w:rPr>
        <w:t>12</w:t>
      </w:r>
      <w:r w:rsidR="00CF2D23">
        <w:rPr>
          <w:rFonts w:asciiTheme="minorEastAsia" w:eastAsiaTheme="minorEastAsia" w:hAnsiTheme="minorEastAsia" w:hint="eastAsia"/>
          <w:sz w:val="22"/>
          <w:szCs w:val="22"/>
        </w:rPr>
        <w:t>월</w:t>
      </w:r>
      <w:r w:rsidR="00F46B85">
        <w:rPr>
          <w:rFonts w:asciiTheme="minorEastAsia" w:eastAsiaTheme="minorEastAsia" w:hAnsiTheme="minorEastAsia" w:hint="eastAsia"/>
          <w:sz w:val="22"/>
          <w:szCs w:val="22"/>
        </w:rPr>
        <w:t xml:space="preserve"> 03</w:t>
      </w:r>
      <w:r w:rsidR="00CF2D23">
        <w:rPr>
          <w:rFonts w:asciiTheme="minorEastAsia" w:eastAsiaTheme="minorEastAsia" w:hAnsiTheme="minorEastAsia" w:hint="eastAsia"/>
          <w:sz w:val="22"/>
          <w:szCs w:val="22"/>
        </w:rPr>
        <w:t>일</w:t>
      </w:r>
    </w:p>
    <w:p w:rsidR="00DB5833" w:rsidRPr="00DB5833" w:rsidRDefault="00F36A8A" w:rsidP="00DB5833">
      <w:pPr>
        <w:spacing w:line="360" w:lineRule="exact"/>
        <w:ind w:leftChars="1000" w:left="2000" w:firstLineChars="400" w:firstLine="880"/>
        <w:rPr>
          <w:rFonts w:asciiTheme="minorHAnsi" w:eastAsiaTheme="minorHAnsi" w:hAnsiTheme="minorHAnsi"/>
          <w:bCs/>
          <w:sz w:val="22"/>
          <w:szCs w:val="27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7"/>
        </w:rPr>
        <w:t xml:space="preserve">주    </w:t>
      </w:r>
      <w:proofErr w:type="gramStart"/>
      <w:r w:rsidRPr="00DC0A5F">
        <w:rPr>
          <w:rFonts w:asciiTheme="minorEastAsia" w:eastAsiaTheme="minorEastAsia" w:hAnsiTheme="minorEastAsia" w:hint="eastAsia"/>
          <w:bCs/>
          <w:sz w:val="22"/>
          <w:szCs w:val="27"/>
        </w:rPr>
        <w:t xml:space="preserve">소  </w:t>
      </w:r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>:</w:t>
      </w:r>
      <w:proofErr w:type="gramEnd"/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 </w:t>
      </w:r>
      <w:r w:rsidR="004A32F5">
        <w:rPr>
          <w:rFonts w:asciiTheme="minorHAnsi" w:eastAsiaTheme="minorHAnsi" w:hAnsiTheme="minorHAnsi" w:hint="eastAsia"/>
          <w:bCs/>
          <w:sz w:val="22"/>
          <w:szCs w:val="27"/>
        </w:rPr>
        <w:t xml:space="preserve"> </w:t>
      </w:r>
      <w:r w:rsidR="00DB5833"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경기도 </w:t>
      </w:r>
      <w:proofErr w:type="spellStart"/>
      <w:r w:rsidR="00DB5833" w:rsidRPr="00DB5833">
        <w:rPr>
          <w:rFonts w:asciiTheme="minorHAnsi" w:eastAsiaTheme="minorHAnsi" w:hAnsiTheme="minorHAnsi" w:hint="eastAsia"/>
          <w:bCs/>
          <w:sz w:val="22"/>
          <w:szCs w:val="27"/>
        </w:rPr>
        <w:t>화성시</w:t>
      </w:r>
      <w:proofErr w:type="spellEnd"/>
      <w:r w:rsidR="00DB5833"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 </w:t>
      </w:r>
      <w:proofErr w:type="spellStart"/>
      <w:r w:rsidR="00DB5833" w:rsidRPr="00DB5833">
        <w:rPr>
          <w:rFonts w:asciiTheme="minorHAnsi" w:eastAsiaTheme="minorHAnsi" w:hAnsiTheme="minorHAnsi" w:hint="eastAsia"/>
          <w:bCs/>
          <w:sz w:val="22"/>
          <w:szCs w:val="27"/>
        </w:rPr>
        <w:t>감배산로</w:t>
      </w:r>
      <w:proofErr w:type="spellEnd"/>
      <w:r w:rsidR="00DB5833"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 30, </w:t>
      </w:r>
    </w:p>
    <w:p w:rsidR="00C231E8" w:rsidRPr="00DB5833" w:rsidRDefault="00DB5833" w:rsidP="00DB5833">
      <w:pPr>
        <w:spacing w:line="360" w:lineRule="exact"/>
        <w:ind w:leftChars="1000" w:left="2000" w:firstLineChars="1000" w:firstLine="2200"/>
        <w:rPr>
          <w:rFonts w:asciiTheme="minorHAnsi" w:eastAsiaTheme="minorHAnsi" w:hAnsiTheme="minorHAnsi"/>
          <w:bCs/>
          <w:sz w:val="22"/>
          <w:szCs w:val="27"/>
        </w:rPr>
      </w:pPr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>(</w:t>
      </w:r>
      <w:proofErr w:type="spellStart"/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>오산동</w:t>
      </w:r>
      <w:proofErr w:type="spellEnd"/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, </w:t>
      </w:r>
      <w:proofErr w:type="spellStart"/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>동탄신미주</w:t>
      </w:r>
      <w:proofErr w:type="spellEnd"/>
      <w:r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 아파트)107동 406호</w:t>
      </w:r>
      <w:r w:rsidR="00DC0A5F" w:rsidRPr="00DB5833">
        <w:rPr>
          <w:rFonts w:asciiTheme="minorHAnsi" w:eastAsiaTheme="minorHAnsi" w:hAnsiTheme="minorHAnsi" w:hint="eastAsia"/>
          <w:bCs/>
          <w:sz w:val="22"/>
          <w:szCs w:val="27"/>
        </w:rPr>
        <w:t xml:space="preserve"> </w:t>
      </w:r>
    </w:p>
    <w:p w:rsidR="00A3520C" w:rsidRPr="00DC0A5F" w:rsidRDefault="00DC0A5F" w:rsidP="00923598">
      <w:pPr>
        <w:spacing w:line="360" w:lineRule="exact"/>
        <w:ind w:leftChars="1000" w:left="2000" w:firstLineChars="400" w:firstLine="880"/>
        <w:rPr>
          <w:rFonts w:asciiTheme="minorEastAsia" w:eastAsiaTheme="minorEastAsia" w:hAnsiTheme="minorEastAsia"/>
          <w:bCs/>
          <w:sz w:val="22"/>
          <w:szCs w:val="27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7"/>
        </w:rPr>
        <w:t>H/P</w:t>
      </w:r>
      <w:r>
        <w:rPr>
          <w:rFonts w:asciiTheme="minorEastAsia" w:eastAsiaTheme="minorEastAsia" w:hAnsiTheme="minorEastAsia" w:hint="eastAsia"/>
          <w:bCs/>
          <w:sz w:val="22"/>
          <w:szCs w:val="27"/>
        </w:rPr>
        <w:t xml:space="preserve">       </w:t>
      </w:r>
      <w:r w:rsidR="00231679" w:rsidRPr="00DC0A5F">
        <w:rPr>
          <w:rFonts w:asciiTheme="minorEastAsia" w:eastAsiaTheme="minorEastAsia" w:hAnsiTheme="minorEastAsia" w:hint="eastAsia"/>
          <w:bCs/>
          <w:sz w:val="22"/>
          <w:szCs w:val="27"/>
        </w:rPr>
        <w:t>:</w:t>
      </w:r>
      <w:r w:rsidR="009455DE" w:rsidRPr="00DC0A5F">
        <w:rPr>
          <w:rFonts w:asciiTheme="minorEastAsia" w:eastAsiaTheme="minorEastAsia" w:hAnsiTheme="minorEastAsia" w:hint="eastAsia"/>
          <w:bCs/>
          <w:sz w:val="22"/>
          <w:szCs w:val="27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7"/>
        </w:rPr>
        <w:t xml:space="preserve"> </w:t>
      </w:r>
      <w:r w:rsidR="00DB5833">
        <w:rPr>
          <w:rFonts w:asciiTheme="minorEastAsia" w:eastAsiaTheme="minorEastAsia" w:hAnsiTheme="minorEastAsia" w:hint="eastAsia"/>
          <w:bCs/>
          <w:sz w:val="22"/>
          <w:szCs w:val="27"/>
        </w:rPr>
        <w:t>010-3335-4437</w:t>
      </w:r>
    </w:p>
    <w:p w:rsidR="00E34365" w:rsidRPr="00E23BF6" w:rsidRDefault="00B3233B" w:rsidP="00AE1780">
      <w:pPr>
        <w:spacing w:line="360" w:lineRule="exact"/>
        <w:ind w:leftChars="1000" w:left="2000" w:firstLineChars="400" w:firstLine="880"/>
        <w:rPr>
          <w:rFonts w:asciiTheme="minorHAnsi" w:eastAsiaTheme="minorHAnsi" w:hAnsiTheme="minorHAnsi"/>
          <w:color w:val="000000" w:themeColor="text1"/>
          <w:sz w:val="22"/>
          <w:szCs w:val="22"/>
          <w:shd w:val="pct15" w:color="auto" w:fill="FFFFFF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7"/>
        </w:rPr>
        <w:t xml:space="preserve">E - Mail 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7"/>
        </w:rPr>
        <w:t xml:space="preserve">  </w:t>
      </w:r>
      <w:r w:rsidRPr="00F46B85">
        <w:rPr>
          <w:rFonts w:asciiTheme="minorEastAsia" w:eastAsiaTheme="minorEastAsia" w:hAnsiTheme="minorEastAsia" w:hint="eastAsia"/>
          <w:bCs/>
          <w:color w:val="000000" w:themeColor="text1"/>
          <w:sz w:val="22"/>
          <w:szCs w:val="27"/>
        </w:rPr>
        <w:t>:</w:t>
      </w:r>
      <w:r w:rsidR="004A32F5" w:rsidRPr="00F46B85">
        <w:rPr>
          <w:rFonts w:asciiTheme="minorEastAsia" w:eastAsiaTheme="minorEastAsia" w:hAnsiTheme="minorEastAsia" w:hint="eastAsia"/>
          <w:bCs/>
          <w:color w:val="000000" w:themeColor="text1"/>
          <w:sz w:val="22"/>
          <w:szCs w:val="27"/>
        </w:rPr>
        <w:t xml:space="preserve"> </w:t>
      </w:r>
      <w:r w:rsidR="00DC0A5F" w:rsidRPr="00F46B85">
        <w:rPr>
          <w:rFonts w:asciiTheme="minorEastAsia" w:eastAsiaTheme="minorEastAsia" w:hAnsiTheme="minorEastAsia" w:hint="eastAsia"/>
          <w:bCs/>
          <w:color w:val="000000" w:themeColor="text1"/>
          <w:sz w:val="22"/>
          <w:szCs w:val="27"/>
        </w:rPr>
        <w:t xml:space="preserve"> </w:t>
      </w:r>
      <w:r w:rsidR="00E34365" w:rsidRPr="00E23BF6">
        <w:rPr>
          <w:rFonts w:asciiTheme="minorHAnsi" w:eastAsiaTheme="minorHAnsi" w:hAnsiTheme="minorHAnsi" w:hint="eastAsia"/>
          <w:bCs/>
          <w:color w:val="000000" w:themeColor="text1"/>
          <w:sz w:val="22"/>
          <w:szCs w:val="27"/>
        </w:rPr>
        <w:t xml:space="preserve">ls-bog@hanmail.net </w:t>
      </w:r>
    </w:p>
    <w:p w:rsidR="00DE74B0" w:rsidRPr="00F46B85" w:rsidRDefault="00DE74B0" w:rsidP="004A32F5">
      <w:pPr>
        <w:spacing w:line="360" w:lineRule="exact"/>
        <w:ind w:leftChars="1000" w:left="2000" w:firstLineChars="1000" w:firstLine="2200"/>
        <w:rPr>
          <w:rFonts w:asciiTheme="minorHAnsi" w:eastAsiaTheme="minorHAnsi" w:hAnsiTheme="minorHAnsi"/>
          <w:bCs/>
          <w:color w:val="000000" w:themeColor="text1"/>
          <w:sz w:val="22"/>
          <w:szCs w:val="27"/>
          <w:u w:val="single"/>
        </w:rPr>
      </w:pPr>
      <w:r w:rsidRPr="00F46B85">
        <w:rPr>
          <w:rFonts w:asciiTheme="minorHAnsi" w:eastAsiaTheme="minorHAnsi" w:hAnsiTheme="minorHAnsi" w:hint="eastAsia"/>
          <w:bCs/>
          <w:color w:val="000000" w:themeColor="text1"/>
          <w:sz w:val="22"/>
          <w:szCs w:val="27"/>
          <w:u w:val="single"/>
        </w:rPr>
        <w:t xml:space="preserve"> lsb4437@naver.com</w:t>
      </w:r>
    </w:p>
    <w:p w:rsidR="007D5220" w:rsidRPr="00F46B85" w:rsidRDefault="00AE1780" w:rsidP="004E5BD5">
      <w:pPr>
        <w:spacing w:line="360" w:lineRule="exact"/>
        <w:rPr>
          <w:rFonts w:asciiTheme="minorEastAsia" w:eastAsiaTheme="minorEastAsia" w:hAnsiTheme="minorEastAsia"/>
          <w:bCs/>
          <w:color w:val="000000" w:themeColor="text1"/>
          <w:sz w:val="24"/>
          <w:szCs w:val="24"/>
        </w:rPr>
      </w:pPr>
      <w:r w:rsidRPr="00F46B85">
        <w:rPr>
          <w:rFonts w:asciiTheme="minorEastAsia" w:eastAsiaTheme="minorEastAsia" w:hAnsiTheme="minorEastAsia" w:hint="eastAsia"/>
          <w:bCs/>
          <w:color w:val="000000" w:themeColor="text1"/>
          <w:sz w:val="24"/>
          <w:szCs w:val="24"/>
        </w:rPr>
        <w:t xml:space="preserve">                         </w:t>
      </w:r>
    </w:p>
    <w:p w:rsidR="007D5220" w:rsidRDefault="007D5220" w:rsidP="004E5BD5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8E14E2" w:rsidRPr="00DC0A5F" w:rsidRDefault="007D5220" w:rsidP="004E5BD5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학력 사항</w:t>
      </w:r>
      <w:r w:rsidR="00AE1780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        </w:t>
      </w:r>
    </w:p>
    <w:p w:rsidR="008E14E2" w:rsidRPr="00633495" w:rsidRDefault="00E86730" w:rsidP="008E14E2">
      <w:pPr>
        <w:spacing w:line="200" w:lineRule="exact"/>
        <w:rPr>
          <w:rFonts w:ascii="바탕" w:eastAsia="바탕" w:hAnsi="바탕"/>
          <w:sz w:val="22"/>
        </w:rPr>
      </w:pPr>
      <w:r w:rsidRPr="00E86730">
        <w:rPr>
          <w:rFonts w:ascii="바탕" w:eastAsia="바탕" w:hAnsi="바탕"/>
          <w:sz w:val="22"/>
        </w:rPr>
        <w:pict>
          <v:rect id="_x0000_i1026" style="width:525.05pt;height:1pt" o:hrpct="0" o:hralign="center" o:hrstd="t" o:hrnoshade="t" o:hr="t" fillcolor="silver" stroked="f"/>
        </w:pict>
      </w:r>
    </w:p>
    <w:p w:rsidR="00927A4A" w:rsidRPr="00FB4D1A" w:rsidRDefault="00927A4A" w:rsidP="00927A4A">
      <w:pPr>
        <w:spacing w:line="360" w:lineRule="exact"/>
        <w:rPr>
          <w:rFonts w:asciiTheme="minorHAnsi" w:eastAsiaTheme="minorHAnsi" w:hAnsiTheme="minorHAnsi"/>
          <w:bCs/>
          <w:sz w:val="22"/>
          <w:szCs w:val="22"/>
        </w:rPr>
      </w:pPr>
      <w:r w:rsidRPr="00FB4D1A">
        <w:rPr>
          <w:rFonts w:asciiTheme="minorHAnsi" w:eastAsiaTheme="minorHAnsi" w:hAnsiTheme="minorHAnsi" w:hint="eastAsia"/>
          <w:bCs/>
          <w:sz w:val="22"/>
          <w:szCs w:val="22"/>
        </w:rPr>
        <w:t xml:space="preserve">1980.03 ~ 1983.02 순천 </w:t>
      </w:r>
      <w:proofErr w:type="spellStart"/>
      <w:r w:rsidRPr="00FB4D1A">
        <w:rPr>
          <w:rFonts w:asciiTheme="minorHAnsi" w:eastAsiaTheme="minorHAnsi" w:hAnsiTheme="minorHAnsi" w:hint="eastAsia"/>
          <w:bCs/>
          <w:sz w:val="22"/>
          <w:szCs w:val="22"/>
        </w:rPr>
        <w:t>효산</w:t>
      </w:r>
      <w:proofErr w:type="spellEnd"/>
      <w:r w:rsidRPr="00FB4D1A">
        <w:rPr>
          <w:rFonts w:asciiTheme="minorHAnsi" w:eastAsiaTheme="minorHAnsi" w:hAnsiTheme="minorHAnsi" w:hint="eastAsia"/>
          <w:bCs/>
          <w:sz w:val="22"/>
          <w:szCs w:val="22"/>
        </w:rPr>
        <w:t xml:space="preserve"> 고등학교</w:t>
      </w:r>
      <w:r w:rsidR="009D73B4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</w:p>
    <w:p w:rsidR="008E14E2" w:rsidRPr="00DC0A5F" w:rsidRDefault="008E14E2" w:rsidP="008E14E2">
      <w:pPr>
        <w:spacing w:line="360" w:lineRule="exact"/>
        <w:rPr>
          <w:rFonts w:asciiTheme="minorEastAsia" w:eastAsiaTheme="minorEastAsia" w:hAnsiTheme="minorEastAsia"/>
          <w:b/>
          <w:bCs/>
          <w:color w:val="000000"/>
          <w:sz w:val="24"/>
          <w:szCs w:val="24"/>
        </w:rPr>
      </w:pPr>
      <w:r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경력</w:t>
      </w:r>
      <w:r w:rsidR="002B5617"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 xml:space="preserve"> </w:t>
      </w:r>
      <w:r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사항</w:t>
      </w:r>
      <w:r w:rsidR="003B5EE9"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 xml:space="preserve"> (</w:t>
      </w:r>
      <w:r w:rsidR="00D34A54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30</w:t>
      </w:r>
      <w:r w:rsidR="00BE3355"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년</w:t>
      </w:r>
      <w:r w:rsidR="00DE2305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6</w:t>
      </w:r>
      <w:r w:rsidR="00BE3355"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개월</w:t>
      </w:r>
      <w:r w:rsidR="003B5EE9" w:rsidRPr="00DC0A5F">
        <w:rPr>
          <w:rFonts w:asciiTheme="minorEastAsia" w:eastAsiaTheme="minorEastAsia" w:hAnsiTheme="minorEastAsia" w:hint="eastAsia"/>
          <w:b/>
          <w:bCs/>
          <w:color w:val="000000"/>
          <w:sz w:val="24"/>
          <w:szCs w:val="24"/>
        </w:rPr>
        <w:t>)</w:t>
      </w:r>
    </w:p>
    <w:p w:rsidR="008E14E2" w:rsidRPr="00633495" w:rsidRDefault="00E86730" w:rsidP="008E14E2">
      <w:pPr>
        <w:spacing w:line="240" w:lineRule="exact"/>
        <w:rPr>
          <w:rFonts w:ascii="바탕" w:eastAsia="바탕" w:hAnsi="바탕"/>
          <w:sz w:val="22"/>
          <w:szCs w:val="22"/>
        </w:rPr>
      </w:pPr>
      <w:r w:rsidRPr="00E86730">
        <w:rPr>
          <w:rFonts w:ascii="바탕" w:eastAsia="바탕" w:hAnsi="바탕"/>
          <w:sz w:val="22"/>
          <w:szCs w:val="22"/>
        </w:rPr>
        <w:pict>
          <v:rect id="_x0000_i1027" style="width:525.05pt;height:1pt" o:hrpct="0" o:hralign="center" o:hrstd="t" o:hrnoshade="t" o:hr="t" fillcolor="silver" stroked="f"/>
        </w:pict>
      </w:r>
    </w:p>
    <w:p w:rsidR="0095635E" w:rsidRDefault="0095635E" w:rsidP="00A17832">
      <w:pPr>
        <w:numPr>
          <w:ilvl w:val="0"/>
          <w:numId w:val="20"/>
        </w:numPr>
        <w:spacing w:line="360" w:lineRule="exact"/>
        <w:ind w:left="426" w:hanging="284"/>
        <w:rPr>
          <w:rFonts w:asciiTheme="minorEastAsia" w:eastAsiaTheme="minorEastAsia" w:hAnsiTheme="minorEastAsia"/>
          <w:bCs/>
          <w:sz w:val="22"/>
          <w:szCs w:val="22"/>
        </w:rPr>
      </w:pPr>
      <w:proofErr w:type="spellStart"/>
      <w:r>
        <w:rPr>
          <w:rFonts w:asciiTheme="minorEastAsia" w:eastAsiaTheme="minorEastAsia" w:hAnsiTheme="minorEastAsia" w:hint="eastAsia"/>
          <w:bCs/>
          <w:sz w:val="22"/>
          <w:szCs w:val="22"/>
        </w:rPr>
        <w:t>제이앤카프</w:t>
      </w:r>
      <w:proofErr w:type="spellEnd"/>
      <w:r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proofErr w:type="gramStart"/>
      <w:r>
        <w:rPr>
          <w:rFonts w:asciiTheme="minorEastAsia" w:eastAsiaTheme="minorEastAsia" w:hAnsiTheme="minorEastAsia"/>
          <w:bCs/>
          <w:sz w:val="22"/>
          <w:szCs w:val="22"/>
        </w:rPr>
        <w:t>( 2017.01</w:t>
      </w:r>
      <w:proofErr w:type="gramEnd"/>
      <w:r>
        <w:rPr>
          <w:rFonts w:asciiTheme="minorEastAsia" w:eastAsiaTheme="minorEastAsia" w:hAnsiTheme="minorEastAsia"/>
          <w:bCs/>
          <w:sz w:val="22"/>
          <w:szCs w:val="22"/>
        </w:rPr>
        <w:t>. ~ 2017.06 )</w:t>
      </w:r>
    </w:p>
    <w:p w:rsidR="0095635E" w:rsidRPr="0095635E" w:rsidRDefault="0095635E" w:rsidP="0095635E">
      <w:pPr>
        <w:pStyle w:val="af2"/>
        <w:numPr>
          <w:ilvl w:val="0"/>
          <w:numId w:val="34"/>
        </w:numPr>
        <w:spacing w:line="320" w:lineRule="exact"/>
        <w:ind w:leftChars="0"/>
        <w:rPr>
          <w:rFonts w:asciiTheme="minorEastAsia" w:eastAsiaTheme="minorEastAsia" w:hAnsiTheme="minorEastAsia"/>
          <w:bCs/>
          <w:sz w:val="22"/>
          <w:szCs w:val="22"/>
        </w:rPr>
      </w:pPr>
      <w:r w:rsidRPr="00B7039A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 w:themeFill="background1"/>
        </w:rPr>
        <w:t>현장 인력 및 생산관리 운영</w:t>
      </w:r>
      <w:r w:rsidRPr="00B7039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proofErr w:type="gramStart"/>
      <w:r w:rsidRPr="0095635E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Pr="0095635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DE2581">
        <w:rPr>
          <w:rFonts w:asciiTheme="minorEastAsia" w:eastAsiaTheme="minorEastAsia" w:hAnsiTheme="minorEastAsia" w:hint="eastAsia"/>
          <w:bCs/>
          <w:sz w:val="22"/>
          <w:szCs w:val="22"/>
        </w:rPr>
        <w:t>부장</w:t>
      </w:r>
      <w:proofErr w:type="gramEnd"/>
      <w:r w:rsidRPr="0095635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)</w:t>
      </w:r>
    </w:p>
    <w:p w:rsidR="00A17832" w:rsidRPr="00DC0A5F" w:rsidRDefault="00A17832" w:rsidP="00A17832">
      <w:pPr>
        <w:numPr>
          <w:ilvl w:val="0"/>
          <w:numId w:val="20"/>
        </w:numPr>
        <w:spacing w:line="360" w:lineRule="exact"/>
        <w:ind w:left="426" w:hanging="284"/>
        <w:rPr>
          <w:rFonts w:asciiTheme="minorEastAsia" w:eastAsiaTheme="minorEastAsia" w:hAnsiTheme="minorEastAsia"/>
          <w:bCs/>
          <w:sz w:val="22"/>
          <w:szCs w:val="22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삼성전자 </w:t>
      </w:r>
      <w:r w:rsidR="003A4E6D">
        <w:rPr>
          <w:rFonts w:asciiTheme="minorEastAsia" w:eastAsiaTheme="minorEastAsia" w:hAnsiTheme="minorEastAsia" w:hint="eastAsia"/>
          <w:bCs/>
          <w:sz w:val="22"/>
          <w:szCs w:val="22"/>
        </w:rPr>
        <w:t>LED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사업부 </w:t>
      </w:r>
      <w:proofErr w:type="gramStart"/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F8719A">
        <w:rPr>
          <w:rFonts w:asciiTheme="minorEastAsia" w:eastAsiaTheme="minorEastAsia" w:hAnsiTheme="minorEastAsia"/>
          <w:bCs/>
          <w:sz w:val="22"/>
          <w:szCs w:val="22"/>
        </w:rPr>
        <w:t xml:space="preserve"> 2012</w:t>
      </w:r>
      <w:proofErr w:type="gramEnd"/>
      <w:r w:rsidR="00F8719A">
        <w:rPr>
          <w:rFonts w:asciiTheme="minorEastAsia" w:eastAsiaTheme="minorEastAsia" w:hAnsiTheme="minorEastAsia"/>
          <w:bCs/>
          <w:sz w:val="22"/>
          <w:szCs w:val="22"/>
        </w:rPr>
        <w:t xml:space="preserve"> ~ </w:t>
      </w:r>
      <w:r w:rsidR="0095635E">
        <w:rPr>
          <w:rFonts w:asciiTheme="minorEastAsia" w:eastAsiaTheme="minorEastAsia" w:hAnsiTheme="minorEastAsia" w:hint="eastAsia"/>
          <w:bCs/>
          <w:sz w:val="22"/>
          <w:szCs w:val="22"/>
        </w:rPr>
        <w:t>2016.11</w:t>
      </w:r>
      <w:r w:rsidR="00F8719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A17832" w:rsidRPr="00DC0A5F" w:rsidRDefault="00FB4D1A" w:rsidP="00A17832">
      <w:pPr>
        <w:numPr>
          <w:ilvl w:val="0"/>
          <w:numId w:val="21"/>
        </w:numPr>
        <w:spacing w:line="320" w:lineRule="exact"/>
        <w:ind w:left="709" w:hanging="283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</w:rPr>
        <w:t>조명</w:t>
      </w:r>
      <w:proofErr w:type="gramStart"/>
      <w:r>
        <w:rPr>
          <w:rFonts w:asciiTheme="minorEastAsia" w:eastAsiaTheme="minorEastAsia" w:hAnsiTheme="minorEastAsia" w:hint="eastAsia"/>
          <w:bCs/>
          <w:sz w:val="22"/>
          <w:szCs w:val="22"/>
        </w:rPr>
        <w:t>.전장</w:t>
      </w:r>
      <w:proofErr w:type="gramEnd"/>
      <w:r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B7039A">
        <w:rPr>
          <w:rFonts w:asciiTheme="minorEastAsia" w:eastAsiaTheme="minorEastAsia" w:hAnsiTheme="minorEastAsia" w:hint="eastAsia"/>
          <w:bCs/>
          <w:sz w:val="22"/>
          <w:szCs w:val="22"/>
        </w:rPr>
        <w:t>생산관리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 xml:space="preserve"> PART장 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D4692A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F8719A">
        <w:rPr>
          <w:rFonts w:asciiTheme="minorEastAsia" w:eastAsiaTheme="minorEastAsia" w:hAnsiTheme="minorEastAsia"/>
          <w:bCs/>
          <w:sz w:val="22"/>
          <w:szCs w:val="22"/>
        </w:rPr>
        <w:t>2014~2016</w:t>
      </w:r>
      <w:r w:rsidR="00D4692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A17832" w:rsidRDefault="00A17832" w:rsidP="00A17832">
      <w:pPr>
        <w:numPr>
          <w:ilvl w:val="1"/>
          <w:numId w:val="21"/>
        </w:numPr>
        <w:spacing w:line="320" w:lineRule="exact"/>
        <w:ind w:left="993" w:hanging="284"/>
        <w:rPr>
          <w:rFonts w:asciiTheme="minorEastAsia" w:eastAsiaTheme="minorEastAsia" w:hAnsiTheme="minorEastAsia"/>
          <w:bCs/>
          <w:sz w:val="22"/>
          <w:szCs w:val="22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20</w:t>
      </w:r>
      <w:r w:rsidR="003A4E6D">
        <w:rPr>
          <w:rFonts w:asciiTheme="minorEastAsia" w:eastAsiaTheme="minorEastAsia" w:hAnsiTheme="minorEastAsia" w:hint="eastAsia"/>
          <w:bCs/>
          <w:sz w:val="22"/>
          <w:szCs w:val="22"/>
        </w:rPr>
        <w:t>12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.0</w:t>
      </w:r>
      <w:r w:rsidR="003A4E6D">
        <w:rPr>
          <w:rFonts w:asciiTheme="minorEastAsia" w:eastAsiaTheme="minorEastAsia" w:hAnsiTheme="minorEastAsia" w:hint="eastAsia"/>
          <w:bCs/>
          <w:sz w:val="22"/>
          <w:szCs w:val="22"/>
        </w:rPr>
        <w:t>4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~ </w:t>
      </w:r>
      <w:proofErr w:type="gramStart"/>
      <w:r w:rsidR="00B7039A">
        <w:rPr>
          <w:rFonts w:asciiTheme="minorEastAsia" w:eastAsiaTheme="minorEastAsia" w:hAnsiTheme="minorEastAsia" w:hint="eastAsia"/>
          <w:bCs/>
          <w:sz w:val="22"/>
          <w:szCs w:val="22"/>
        </w:rPr>
        <w:t>2016.11</w:t>
      </w:r>
      <w:r w:rsidR="0095438D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:</w:t>
      </w:r>
      <w:proofErr w:type="gramEnd"/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3A4E6D">
        <w:rPr>
          <w:rFonts w:asciiTheme="minorEastAsia" w:eastAsiaTheme="minorEastAsia" w:hAnsiTheme="minorEastAsia" w:hint="eastAsia"/>
          <w:bCs/>
          <w:sz w:val="22"/>
          <w:szCs w:val="22"/>
        </w:rPr>
        <w:t>LED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사업부 </w:t>
      </w:r>
      <w:r w:rsidR="00FB4D1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조명제조 &amp; </w:t>
      </w:r>
      <w:r w:rsidR="00861172">
        <w:rPr>
          <w:rFonts w:asciiTheme="minorEastAsia" w:eastAsiaTheme="minorEastAsia" w:hAnsiTheme="minorEastAsia" w:hint="eastAsia"/>
          <w:bCs/>
          <w:sz w:val="22"/>
          <w:szCs w:val="22"/>
        </w:rPr>
        <w:t>생산관리</w:t>
      </w:r>
      <w:r w:rsidR="00FB4D1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3A4E6D">
        <w:rPr>
          <w:rFonts w:asciiTheme="minorEastAsia" w:eastAsiaTheme="minorEastAsia" w:hAnsiTheme="minorEastAsia" w:hint="eastAsia"/>
          <w:bCs/>
          <w:sz w:val="22"/>
          <w:szCs w:val="22"/>
        </w:rPr>
        <w:t>차장</w:t>
      </w:r>
      <w:r w:rsidR="006E22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B7039A" w:rsidRPr="00B7039A" w:rsidRDefault="00B7039A" w:rsidP="00B7039A">
      <w:pPr>
        <w:wordWrap/>
        <w:snapToGrid w:val="0"/>
        <w:spacing w:line="300" w:lineRule="exact"/>
        <w:jc w:val="left"/>
        <w:textAlignment w:val="bottom"/>
        <w:rPr>
          <w:rFonts w:asciiTheme="minorHAnsi" w:eastAsiaTheme="minorHAnsi" w:hAnsiTheme="minorHAnsi" w:cs="바탕"/>
          <w:color w:val="0000FF"/>
          <w:sz w:val="22"/>
          <w:szCs w:val="22"/>
        </w:rPr>
      </w:pPr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※ </w:t>
      </w:r>
      <w:proofErr w:type="gramStart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조명 :</w:t>
      </w:r>
      <w:proofErr w:type="gramEnd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</w:t>
      </w:r>
      <w:r w:rsidRPr="00B7039A">
        <w:rPr>
          <w:rFonts w:asciiTheme="minorHAnsi" w:eastAsiaTheme="minorHAnsi" w:hAnsiTheme="minorHAnsi" w:cs="바탕"/>
          <w:color w:val="0000FF"/>
          <w:sz w:val="22"/>
          <w:szCs w:val="22"/>
        </w:rPr>
        <w:t>LED</w:t>
      </w:r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모듈 및 SET 운영 ( SET : </w:t>
      </w:r>
      <w:proofErr w:type="spellStart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다운라이트</w:t>
      </w:r>
      <w:proofErr w:type="spellEnd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.평판.</w:t>
      </w:r>
      <w:proofErr w:type="spellStart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벌브</w:t>
      </w:r>
      <w:proofErr w:type="spellEnd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.</w:t>
      </w:r>
      <w:r w:rsidRPr="00B7039A">
        <w:rPr>
          <w:rFonts w:asciiTheme="minorHAnsi" w:eastAsiaTheme="minorHAnsi" w:hAnsiTheme="minorHAnsi" w:cs="바탕"/>
          <w:color w:val="0000FF"/>
          <w:sz w:val="22"/>
          <w:szCs w:val="22"/>
        </w:rPr>
        <w:t xml:space="preserve"> </w:t>
      </w:r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L-TUBE</w:t>
      </w:r>
      <w:proofErr w:type="gramStart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,가로등</w:t>
      </w:r>
      <w:proofErr w:type="gramEnd"/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</w:t>
      </w:r>
      <w:r>
        <w:rPr>
          <w:rFonts w:asciiTheme="minorHAnsi" w:eastAsiaTheme="minorHAnsi" w:hAnsiTheme="minorHAnsi" w:cs="바탕" w:hint="eastAsia"/>
          <w:color w:val="0000FF"/>
          <w:sz w:val="22"/>
          <w:szCs w:val="22"/>
        </w:rPr>
        <w:t>생산</w:t>
      </w:r>
      <w:r w:rsidRPr="00B7039A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운영 )</w:t>
      </w:r>
    </w:p>
    <w:p w:rsidR="00A17832" w:rsidRPr="00DC0A5F" w:rsidRDefault="00633495" w:rsidP="00A17832">
      <w:pPr>
        <w:numPr>
          <w:ilvl w:val="0"/>
          <w:numId w:val="20"/>
        </w:numPr>
        <w:spacing w:line="360" w:lineRule="exact"/>
        <w:ind w:left="426" w:hanging="284"/>
        <w:rPr>
          <w:rFonts w:asciiTheme="minorEastAsia" w:eastAsiaTheme="minorEastAsia" w:hAnsiTheme="minorEastAsia"/>
          <w:bCs/>
          <w:sz w:val="22"/>
          <w:szCs w:val="22"/>
        </w:rPr>
      </w:pPr>
      <w:r w:rsidRPr="00DC0A5F">
        <w:rPr>
          <w:rFonts w:asciiTheme="minorEastAsia" w:eastAsiaTheme="minorEastAsia" w:hAnsiTheme="minorEastAsia" w:hint="eastAsia"/>
          <w:bCs/>
          <w:sz w:val="22"/>
          <w:szCs w:val="22"/>
        </w:rPr>
        <w:t>삼성</w:t>
      </w:r>
      <w:r w:rsidR="00640D25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LED </w:t>
      </w:r>
      <w:proofErr w:type="gramStart"/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D96F86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D96F86">
        <w:rPr>
          <w:rFonts w:asciiTheme="minorEastAsia" w:eastAsiaTheme="minorEastAsia" w:hAnsiTheme="minorEastAsia" w:hint="eastAsia"/>
          <w:bCs/>
          <w:sz w:val="22"/>
          <w:szCs w:val="22"/>
        </w:rPr>
        <w:t>2009</w:t>
      </w:r>
      <w:proofErr w:type="gramEnd"/>
      <w:r w:rsidR="00D96F86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~2012 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640D25" w:rsidRDefault="00FB4D1A" w:rsidP="00A17832">
      <w:pPr>
        <w:numPr>
          <w:ilvl w:val="0"/>
          <w:numId w:val="21"/>
        </w:numPr>
        <w:spacing w:line="320" w:lineRule="exact"/>
        <w:ind w:left="709" w:hanging="284"/>
        <w:rPr>
          <w:rFonts w:asciiTheme="minorEastAsia" w:eastAsiaTheme="minorEastAsia" w:hAnsiTheme="minorEastAsia"/>
          <w:bCs/>
          <w:sz w:val="22"/>
          <w:szCs w:val="22"/>
        </w:rPr>
      </w:pPr>
      <w:proofErr w:type="gramStart"/>
      <w:r w:rsidRPr="00CD3649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>조명</w:t>
      </w:r>
      <w:r w:rsidR="00861172" w:rsidRPr="00CD3649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>.</w:t>
      </w:r>
      <w:r w:rsidR="00861172" w:rsidRPr="00CD3649">
        <w:rPr>
          <w:rFonts w:asciiTheme="minorEastAsia" w:eastAsiaTheme="minorEastAsia" w:hAnsiTheme="minorEastAsia"/>
          <w:bCs/>
          <w:color w:val="1F497D" w:themeColor="text2"/>
          <w:sz w:val="22"/>
          <w:szCs w:val="22"/>
        </w:rPr>
        <w:t>BLU.</w:t>
      </w:r>
      <w:r w:rsidR="00861172" w:rsidRPr="00CD3649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>전장</w:t>
      </w:r>
      <w:proofErr w:type="gramEnd"/>
      <w:r w:rsidRPr="00CD3649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 xml:space="preserve"> &amp; </w:t>
      </w:r>
      <w:r w:rsidR="00B7039A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>생산관리 운영</w:t>
      </w:r>
      <w:r w:rsidR="004605F4" w:rsidRPr="00CD3649">
        <w:rPr>
          <w:rFonts w:asciiTheme="minorEastAsia" w:eastAsiaTheme="minorEastAsia" w:hAnsiTheme="minorEastAsia" w:hint="eastAsia"/>
          <w:bCs/>
          <w:color w:val="1F497D" w:themeColor="text2"/>
          <w:sz w:val="22"/>
          <w:szCs w:val="22"/>
        </w:rPr>
        <w:t xml:space="preserve"> </w:t>
      </w:r>
      <w:r w:rsidR="00640D25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F8719A">
        <w:rPr>
          <w:rFonts w:asciiTheme="minorEastAsia" w:eastAsiaTheme="minorEastAsia" w:hAnsiTheme="minorEastAsia" w:hint="eastAsia"/>
          <w:bCs/>
          <w:sz w:val="22"/>
          <w:szCs w:val="22"/>
        </w:rPr>
        <w:t>2009 ~ 2012</w:t>
      </w:r>
      <w:r w:rsidR="006E22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40D25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640D25" w:rsidRDefault="00640D25" w:rsidP="00640D25">
      <w:pPr>
        <w:spacing w:line="320" w:lineRule="exact"/>
        <w:ind w:left="709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</w:rPr>
        <w:t>-  2009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.0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4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~ </w:t>
      </w:r>
      <w:proofErr w:type="gramStart"/>
      <w:r>
        <w:rPr>
          <w:rFonts w:asciiTheme="minorEastAsia" w:eastAsiaTheme="minorEastAsia" w:hAnsiTheme="minorEastAsia" w:hint="eastAsia"/>
          <w:bCs/>
          <w:sz w:val="22"/>
          <w:szCs w:val="22"/>
        </w:rPr>
        <w:t>2012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.</w:t>
      </w:r>
      <w:r w:rsidR="00491571">
        <w:rPr>
          <w:rFonts w:asciiTheme="minorEastAsia" w:eastAsiaTheme="minorEastAsia" w:hAnsiTheme="minorEastAsia" w:hint="eastAsia"/>
          <w:bCs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3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:</w:t>
      </w:r>
      <w:proofErr w:type="gramEnd"/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A490E">
        <w:rPr>
          <w:rFonts w:asciiTheme="minorEastAsia" w:eastAsiaTheme="minorEastAsia" w:hAnsiTheme="minorEastAsia" w:hint="eastAsia"/>
          <w:bCs/>
          <w:sz w:val="22"/>
          <w:szCs w:val="22"/>
        </w:rPr>
        <w:t>조명</w:t>
      </w:r>
      <w:r w:rsidR="00B7039A">
        <w:rPr>
          <w:rFonts w:asciiTheme="minorEastAsia" w:eastAsiaTheme="minorEastAsia" w:hAnsiTheme="minorEastAsia" w:hint="eastAsia"/>
          <w:bCs/>
          <w:sz w:val="22"/>
          <w:szCs w:val="22"/>
        </w:rPr>
        <w:t>( LED )</w:t>
      </w:r>
      <w:r w:rsidR="006A49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제조 &amp; </w:t>
      </w:r>
      <w:r w:rsidR="00861172">
        <w:rPr>
          <w:rFonts w:asciiTheme="minorEastAsia" w:eastAsiaTheme="minorEastAsia" w:hAnsiTheme="minorEastAsia" w:hint="eastAsia"/>
          <w:bCs/>
          <w:sz w:val="22"/>
          <w:szCs w:val="22"/>
        </w:rPr>
        <w:t>생산관리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과장</w:t>
      </w:r>
      <w:r w:rsidR="006E22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A17832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FB4D1A" w:rsidRPr="00FB4D1A" w:rsidRDefault="00FB4D1A" w:rsidP="00FB4D1A">
      <w:pPr>
        <w:numPr>
          <w:ilvl w:val="0"/>
          <w:numId w:val="20"/>
        </w:numPr>
        <w:spacing w:line="360" w:lineRule="exact"/>
        <w:ind w:left="426" w:hanging="284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</w:rPr>
        <w:t>삼성전기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>영상회로</w:t>
      </w:r>
      <w:r w:rsidR="00640D25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사업부 </w:t>
      </w:r>
      <w:proofErr w:type="gramStart"/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D4692A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F8719A">
        <w:rPr>
          <w:rFonts w:asciiTheme="minorEastAsia" w:eastAsiaTheme="minorEastAsia" w:hAnsiTheme="minorEastAsia"/>
          <w:bCs/>
          <w:sz w:val="22"/>
          <w:szCs w:val="22"/>
        </w:rPr>
        <w:t>1986</w:t>
      </w:r>
      <w:proofErr w:type="gramEnd"/>
      <w:r w:rsidR="00F8719A">
        <w:rPr>
          <w:rFonts w:asciiTheme="minorEastAsia" w:eastAsiaTheme="minorEastAsia" w:hAnsiTheme="minorEastAsia"/>
          <w:bCs/>
          <w:sz w:val="22"/>
          <w:szCs w:val="22"/>
        </w:rPr>
        <w:t>~2009</w:t>
      </w:r>
      <w:r w:rsidR="00D4692A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640D25" w:rsidRPr="00DC0A5F" w:rsidRDefault="00FB4D1A" w:rsidP="00640D25">
      <w:pPr>
        <w:numPr>
          <w:ilvl w:val="0"/>
          <w:numId w:val="21"/>
        </w:numPr>
        <w:spacing w:line="320" w:lineRule="exact"/>
        <w:ind w:left="709" w:hanging="283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</w:rPr>
        <w:t>생산관리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proofErr w:type="gramStart"/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C90A26">
        <w:rPr>
          <w:rFonts w:asciiTheme="minorEastAsia" w:eastAsiaTheme="minorEastAsia" w:hAnsiTheme="minorEastAsia" w:hint="eastAsia"/>
          <w:bCs/>
          <w:sz w:val="22"/>
          <w:szCs w:val="22"/>
        </w:rPr>
        <w:t>22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년</w:t>
      </w:r>
      <w:proofErr w:type="gramEnd"/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C90A26">
        <w:rPr>
          <w:rFonts w:asciiTheme="minorEastAsia" w:eastAsiaTheme="minorEastAsia" w:hAnsiTheme="minorEastAsia" w:hint="eastAsia"/>
          <w:bCs/>
          <w:sz w:val="22"/>
          <w:szCs w:val="22"/>
        </w:rPr>
        <w:t>9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개월</w:t>
      </w:r>
      <w:r w:rsidR="006E22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640D25" w:rsidRDefault="00FB4D1A" w:rsidP="00640D25">
      <w:pPr>
        <w:numPr>
          <w:ilvl w:val="1"/>
          <w:numId w:val="21"/>
        </w:numPr>
        <w:spacing w:line="320" w:lineRule="exact"/>
        <w:ind w:left="993" w:hanging="284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</w:rPr>
        <w:t>1986.06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~ </w:t>
      </w:r>
      <w:proofErr w:type="gramStart"/>
      <w:r w:rsidR="00491571">
        <w:rPr>
          <w:rFonts w:asciiTheme="minorEastAsia" w:eastAsiaTheme="minorEastAsia" w:hAnsiTheme="minorEastAsia" w:hint="eastAsia"/>
          <w:bCs/>
          <w:sz w:val="22"/>
          <w:szCs w:val="22"/>
        </w:rPr>
        <w:t>2009.03</w:t>
      </w:r>
      <w:r w:rsidR="00640D25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:</w:t>
      </w:r>
      <w:proofErr w:type="gramEnd"/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Cs/>
          <w:sz w:val="22"/>
          <w:szCs w:val="22"/>
        </w:rPr>
        <w:t xml:space="preserve"> 자재관리</w:t>
      </w:r>
      <w:r w:rsidR="004605F4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&amp; </w:t>
      </w:r>
      <w:r w:rsidR="00B7039A">
        <w:rPr>
          <w:rFonts w:asciiTheme="minorEastAsia" w:eastAsiaTheme="minorEastAsia" w:hAnsiTheme="minorEastAsia" w:hint="eastAsia"/>
          <w:bCs/>
          <w:sz w:val="22"/>
          <w:szCs w:val="22"/>
        </w:rPr>
        <w:t>생산관리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 xml:space="preserve"> </w:t>
      </w:r>
      <w:r w:rsidR="00B7039A">
        <w:rPr>
          <w:rFonts w:asciiTheme="minorEastAsia" w:eastAsiaTheme="minorEastAsia" w:hAnsiTheme="minorEastAsia" w:hint="eastAsia"/>
          <w:bCs/>
          <w:sz w:val="22"/>
          <w:szCs w:val="22"/>
        </w:rPr>
        <w:t>운영</w:t>
      </w:r>
      <w:r w:rsidR="00491571">
        <w:rPr>
          <w:rFonts w:asciiTheme="minorEastAsia" w:eastAsiaTheme="minorEastAsia" w:hAnsiTheme="minorEastAsia" w:hint="eastAsia"/>
          <w:bCs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bCs/>
          <w:sz w:val="22"/>
          <w:szCs w:val="22"/>
        </w:rPr>
        <w:t xml:space="preserve"> </w:t>
      </w:r>
      <w:r w:rsidR="00491571">
        <w:rPr>
          <w:rFonts w:asciiTheme="minorEastAsia" w:eastAsiaTheme="minorEastAsia" w:hAnsiTheme="minorEastAsia" w:hint="eastAsia"/>
          <w:bCs/>
          <w:sz w:val="22"/>
          <w:szCs w:val="22"/>
        </w:rPr>
        <w:t>사원~</w:t>
      </w:r>
      <w:r w:rsidR="006E220E">
        <w:rPr>
          <w:rFonts w:asciiTheme="minorEastAsia" w:eastAsiaTheme="minorEastAsia" w:hAnsiTheme="minorEastAsia" w:hint="eastAsia"/>
          <w:bCs/>
          <w:sz w:val="22"/>
          <w:szCs w:val="22"/>
        </w:rPr>
        <w:t xml:space="preserve">대리 </w:t>
      </w:r>
      <w:r w:rsidR="00640D25" w:rsidRPr="00DC0A5F">
        <w:rPr>
          <w:rFonts w:asciiTheme="minorEastAsia" w:eastAsiaTheme="minorEastAsia" w:hAnsiTheme="minorEastAsia" w:hint="eastAsia"/>
          <w:bCs/>
          <w:sz w:val="22"/>
          <w:szCs w:val="22"/>
        </w:rPr>
        <w:t>)</w:t>
      </w:r>
    </w:p>
    <w:p w:rsidR="009E4EBD" w:rsidRPr="00633495" w:rsidRDefault="009E4EBD" w:rsidP="0095438D">
      <w:pPr>
        <w:spacing w:line="360" w:lineRule="exact"/>
        <w:jc w:val="left"/>
        <w:rPr>
          <w:rFonts w:ascii="바탕" w:eastAsia="바탕" w:hAnsi="바탕"/>
          <w:b/>
          <w:bCs/>
          <w:sz w:val="22"/>
          <w:szCs w:val="22"/>
        </w:rPr>
      </w:pPr>
    </w:p>
    <w:p w:rsidR="00E93C6C" w:rsidRPr="00DC0A5F" w:rsidRDefault="00E93C6C" w:rsidP="00E93C6C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DC0A5F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자격 사항 </w:t>
      </w:r>
    </w:p>
    <w:p w:rsidR="00E93C6C" w:rsidRPr="00633495" w:rsidRDefault="00E86730" w:rsidP="00E93C6C">
      <w:pPr>
        <w:spacing w:line="240" w:lineRule="exact"/>
        <w:rPr>
          <w:rFonts w:ascii="바탕" w:eastAsia="바탕" w:hAnsi="바탕"/>
          <w:sz w:val="22"/>
          <w:szCs w:val="22"/>
        </w:rPr>
      </w:pPr>
      <w:r w:rsidRPr="00E86730">
        <w:rPr>
          <w:rFonts w:ascii="바탕" w:eastAsia="바탕" w:hAnsi="바탕"/>
          <w:sz w:val="22"/>
          <w:szCs w:val="22"/>
        </w:rPr>
        <w:pict>
          <v:rect id="_x0000_i1028" style="width:525.05pt;height:1pt" o:hrpct="0" o:hralign="center" o:hrstd="t" o:hrnoshade="t" o:hr="t" fillcolor="silver" stroked="f"/>
        </w:pict>
      </w:r>
    </w:p>
    <w:p w:rsidR="00E93C6C" w:rsidRPr="001C6AA9" w:rsidRDefault="00E93C6C" w:rsidP="00E93C6C">
      <w:pPr>
        <w:numPr>
          <w:ilvl w:val="0"/>
          <w:numId w:val="1"/>
        </w:numPr>
        <w:spacing w:line="360" w:lineRule="exact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 w:rsidRPr="00086438">
        <w:rPr>
          <w:rFonts w:asciiTheme="minorEastAsia" w:eastAsiaTheme="minorEastAsia" w:hAnsiTheme="minorEastAsia" w:hint="eastAsia"/>
          <w:sz w:val="22"/>
          <w:szCs w:val="22"/>
        </w:rPr>
        <w:t xml:space="preserve">6시그마 </w:t>
      </w:r>
      <w:r w:rsidR="00332ECD">
        <w:rPr>
          <w:rFonts w:asciiTheme="minorEastAsia" w:eastAsiaTheme="minorEastAsia" w:hAnsiTheme="minorEastAsia" w:hint="eastAsia"/>
          <w:sz w:val="22"/>
          <w:szCs w:val="22"/>
        </w:rPr>
        <w:t>G</w:t>
      </w:r>
      <w:r w:rsidRPr="00086438">
        <w:rPr>
          <w:rFonts w:asciiTheme="minorEastAsia" w:eastAsiaTheme="minorEastAsia" w:hAnsiTheme="minorEastAsia" w:hint="eastAsia"/>
          <w:sz w:val="22"/>
          <w:szCs w:val="22"/>
        </w:rPr>
        <w:t>B</w:t>
      </w:r>
      <w:proofErr w:type="gramStart"/>
      <w:r w:rsidRPr="00086438">
        <w:rPr>
          <w:rFonts w:asciiTheme="minorEastAsia" w:eastAsiaTheme="minorEastAsia" w:hAnsiTheme="minorEastAsia" w:hint="eastAsia"/>
          <w:sz w:val="22"/>
          <w:szCs w:val="22"/>
        </w:rPr>
        <w:t>(</w:t>
      </w:r>
      <w:r w:rsidR="006E220E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332ECD">
        <w:rPr>
          <w:rFonts w:asciiTheme="minorEastAsia" w:eastAsiaTheme="minorEastAsia" w:hAnsiTheme="minorEastAsia" w:hint="eastAsia"/>
          <w:sz w:val="22"/>
          <w:szCs w:val="22"/>
        </w:rPr>
        <w:t>2005</w:t>
      </w:r>
      <w:r w:rsidRPr="00086438">
        <w:rPr>
          <w:rFonts w:asciiTheme="minorEastAsia" w:eastAsiaTheme="minorEastAsia" w:hAnsiTheme="minorEastAsia" w:hint="eastAsia"/>
          <w:sz w:val="22"/>
          <w:szCs w:val="22"/>
        </w:rPr>
        <w:t>년</w:t>
      </w:r>
      <w:proofErr w:type="gramEnd"/>
      <w:r w:rsidR="006E220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086438">
        <w:rPr>
          <w:rFonts w:asciiTheme="minorEastAsia" w:eastAsiaTheme="minorEastAsia" w:hAnsiTheme="minorEastAsia" w:hint="eastAsia"/>
          <w:sz w:val="22"/>
          <w:szCs w:val="22"/>
        </w:rPr>
        <w:t>)</w:t>
      </w:r>
    </w:p>
    <w:p w:rsidR="001C6AA9" w:rsidRPr="00235C18" w:rsidRDefault="00C90A26" w:rsidP="00E93C6C">
      <w:pPr>
        <w:numPr>
          <w:ilvl w:val="0"/>
          <w:numId w:val="1"/>
        </w:numPr>
        <w:spacing w:line="360" w:lineRule="exact"/>
        <w:jc w:val="left"/>
        <w:rPr>
          <w:rFonts w:asciiTheme="minorEastAsia" w:eastAsiaTheme="minorEastAsia" w:hAnsiTheme="minorEastAsia"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주산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.부기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 xml:space="preserve"> 2급 취득 (</w:t>
      </w:r>
      <w:r w:rsidR="006E220E"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1982년</w:t>
      </w:r>
      <w:r w:rsidR="006E220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)</w:t>
      </w:r>
    </w:p>
    <w:p w:rsidR="00235C18" w:rsidRPr="00086438" w:rsidRDefault="00235C18" w:rsidP="00235C18">
      <w:pPr>
        <w:spacing w:line="360" w:lineRule="exact"/>
        <w:ind w:left="502"/>
        <w:jc w:val="left"/>
        <w:rPr>
          <w:rFonts w:asciiTheme="minorEastAsia" w:eastAsiaTheme="minorEastAsia" w:hAnsiTheme="minorEastAsia"/>
          <w:bCs/>
          <w:sz w:val="22"/>
          <w:szCs w:val="22"/>
        </w:rPr>
      </w:pPr>
    </w:p>
    <w:p w:rsidR="00E93C6C" w:rsidRPr="00086438" w:rsidRDefault="00E93C6C" w:rsidP="00E93C6C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086438">
        <w:rPr>
          <w:rFonts w:asciiTheme="minorEastAsia" w:eastAsiaTheme="minorEastAsia" w:hAnsiTheme="minorEastAsia" w:hint="eastAsia"/>
          <w:b/>
          <w:bCs/>
          <w:sz w:val="24"/>
          <w:szCs w:val="24"/>
        </w:rPr>
        <w:t>해외 연수 및 교육훈련 사항</w:t>
      </w:r>
    </w:p>
    <w:p w:rsidR="00E93C6C" w:rsidRPr="00633495" w:rsidRDefault="00E86730" w:rsidP="00E93C6C">
      <w:pPr>
        <w:spacing w:line="240" w:lineRule="exact"/>
        <w:rPr>
          <w:rFonts w:ascii="바탕" w:eastAsia="바탕" w:hAnsi="바탕"/>
          <w:sz w:val="22"/>
          <w:szCs w:val="22"/>
        </w:rPr>
      </w:pPr>
      <w:r w:rsidRPr="00E86730">
        <w:rPr>
          <w:rFonts w:ascii="바탕" w:eastAsia="바탕" w:hAnsi="바탕"/>
          <w:sz w:val="22"/>
          <w:szCs w:val="22"/>
        </w:rPr>
        <w:pict>
          <v:rect id="_x0000_i1029" style="width:525.05pt;height:1pt" o:hrpct="0" o:hralign="center" o:hrstd="t" o:hrnoshade="t" o:hr="t" fillcolor="silver" stroked="f"/>
        </w:pict>
      </w:r>
    </w:p>
    <w:p w:rsidR="00C90A26" w:rsidRPr="007D5220" w:rsidRDefault="00C90A26" w:rsidP="007D5220">
      <w:pPr>
        <w:numPr>
          <w:ilvl w:val="0"/>
          <w:numId w:val="1"/>
        </w:numPr>
        <w:spacing w:line="360" w:lineRule="exact"/>
        <w:jc w:val="left"/>
        <w:rPr>
          <w:rFonts w:asciiTheme="minorHAnsi" w:eastAsiaTheme="minorHAnsi" w:hAnsiTheme="minorHAnsi"/>
          <w:bCs/>
          <w:sz w:val="22"/>
          <w:szCs w:val="22"/>
        </w:rPr>
      </w:pPr>
      <w:r w:rsidRPr="00C90A26">
        <w:rPr>
          <w:rFonts w:asciiTheme="minorHAnsi" w:eastAsiaTheme="minorHAnsi" w:hAnsiTheme="minorHAnsi" w:hint="eastAsia"/>
          <w:bCs/>
          <w:sz w:val="22"/>
          <w:szCs w:val="22"/>
        </w:rPr>
        <w:t xml:space="preserve">TPS 일본 </w:t>
      </w:r>
      <w:proofErr w:type="gramStart"/>
      <w:r w:rsidRPr="00C90A26">
        <w:rPr>
          <w:rFonts w:asciiTheme="minorHAnsi" w:eastAsiaTheme="minorHAnsi" w:hAnsiTheme="minorHAnsi" w:hint="eastAsia"/>
          <w:bCs/>
          <w:sz w:val="22"/>
          <w:szCs w:val="22"/>
        </w:rPr>
        <w:t>연수  1998년</w:t>
      </w:r>
      <w:proofErr w:type="gramEnd"/>
      <w:r w:rsidRPr="00C90A26">
        <w:rPr>
          <w:rFonts w:asciiTheme="minorHAnsi" w:eastAsiaTheme="minorHAnsi" w:hAnsiTheme="minorHAnsi" w:hint="eastAsia"/>
          <w:bCs/>
          <w:sz w:val="22"/>
          <w:szCs w:val="22"/>
        </w:rPr>
        <w:t>(</w:t>
      </w:r>
      <w:r w:rsidR="006E220E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C90A26">
        <w:rPr>
          <w:rFonts w:asciiTheme="minorHAnsi" w:eastAsiaTheme="minorHAnsi" w:hAnsiTheme="minorHAnsi" w:hint="eastAsia"/>
          <w:bCs/>
          <w:sz w:val="22"/>
          <w:szCs w:val="22"/>
        </w:rPr>
        <w:t>삼성전기 영상사업부 FBT과</w:t>
      </w:r>
      <w:r w:rsidR="006E220E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Pr="00C90A26">
        <w:rPr>
          <w:rFonts w:asciiTheme="minorHAnsi" w:eastAsiaTheme="minorHAnsi" w:hAnsiTheme="minorHAnsi" w:hint="eastAsia"/>
          <w:bCs/>
          <w:sz w:val="22"/>
          <w:szCs w:val="22"/>
        </w:rPr>
        <w:t>)</w:t>
      </w:r>
    </w:p>
    <w:p w:rsidR="00E93C6C" w:rsidRPr="00086438" w:rsidRDefault="00E93C6C" w:rsidP="00E93C6C">
      <w:pPr>
        <w:spacing w:line="480" w:lineRule="auto"/>
        <w:jc w:val="center"/>
        <w:rPr>
          <w:rFonts w:ascii="Arial" w:eastAsia="바탕" w:hAnsi="Arial" w:cs="Arial"/>
          <w:b/>
          <w:bCs/>
          <w:color w:val="663300"/>
          <w:sz w:val="48"/>
          <w:szCs w:val="48"/>
        </w:rPr>
      </w:pPr>
      <w:r w:rsidRPr="00A17832">
        <w:rPr>
          <w:rFonts w:asciiTheme="minorEastAsia" w:eastAsiaTheme="minorEastAsia" w:hAnsiTheme="minorEastAsia" w:cs="Arial"/>
          <w:b/>
          <w:bCs/>
          <w:color w:val="663300"/>
          <w:sz w:val="48"/>
          <w:szCs w:val="48"/>
        </w:rPr>
        <w:br w:type="page"/>
      </w:r>
      <w:r w:rsidRPr="00086438">
        <w:rPr>
          <w:rFonts w:ascii="Arial" w:eastAsia="바탕" w:hAnsi="Arial" w:cs="Arial"/>
          <w:b/>
          <w:bCs/>
          <w:color w:val="663300"/>
          <w:sz w:val="48"/>
          <w:szCs w:val="48"/>
        </w:rPr>
        <w:lastRenderedPageBreak/>
        <w:t>Work Experience</w:t>
      </w:r>
    </w:p>
    <w:p w:rsidR="00E93C6C" w:rsidRDefault="00E93C6C" w:rsidP="00E93C6C">
      <w:pPr>
        <w:jc w:val="center"/>
        <w:rPr>
          <w:rFonts w:ascii="Arial" w:eastAsia="바탕" w:hAnsi="Arial" w:cs="Arial"/>
          <w:sz w:val="22"/>
          <w:szCs w:val="22"/>
        </w:rPr>
      </w:pPr>
      <w:proofErr w:type="gramStart"/>
      <w:r w:rsidRPr="00086438">
        <w:rPr>
          <w:rFonts w:ascii="Arial" w:eastAsia="바탕" w:hAnsi="Arial" w:cs="Arial"/>
          <w:sz w:val="22"/>
          <w:szCs w:val="22"/>
        </w:rPr>
        <w:t>PROFESSIONAL  AND</w:t>
      </w:r>
      <w:proofErr w:type="gramEnd"/>
      <w:r w:rsidRPr="00086438">
        <w:rPr>
          <w:rFonts w:ascii="Arial" w:eastAsia="바탕" w:hAnsi="Arial" w:cs="Arial"/>
          <w:sz w:val="22"/>
          <w:szCs w:val="22"/>
        </w:rPr>
        <w:t xml:space="preserve">  BUSINESS  EXPERIENCE</w:t>
      </w:r>
    </w:p>
    <w:p w:rsidR="00BA6120" w:rsidRPr="00086438" w:rsidRDefault="00BA6120" w:rsidP="00E93C6C">
      <w:pPr>
        <w:jc w:val="center"/>
        <w:rPr>
          <w:rFonts w:ascii="Arial" w:eastAsia="바탕" w:hAnsi="Arial" w:cs="Arial"/>
          <w:sz w:val="22"/>
          <w:szCs w:val="22"/>
        </w:rPr>
      </w:pPr>
    </w:p>
    <w:p w:rsidR="008B06DF" w:rsidRPr="00E93C6C" w:rsidRDefault="008B06DF" w:rsidP="008B06DF">
      <w:pPr>
        <w:spacing w:line="360" w:lineRule="exact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93C6C">
        <w:rPr>
          <w:rFonts w:asciiTheme="minorEastAsia" w:eastAsiaTheme="minorEastAsia" w:hAnsiTheme="minorEastAsia" w:hint="eastAsia"/>
          <w:b/>
          <w:bCs/>
          <w:sz w:val="22"/>
          <w:szCs w:val="22"/>
        </w:rPr>
        <w:t>주요 업무성과</w:t>
      </w:r>
      <w:r w:rsidR="005A523B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및 보유역량</w:t>
      </w:r>
    </w:p>
    <w:p w:rsidR="008B06DF" w:rsidRDefault="00E86730" w:rsidP="008B06DF">
      <w:pPr>
        <w:spacing w:line="360" w:lineRule="exact"/>
        <w:rPr>
          <w:rFonts w:asciiTheme="minorEastAsia" w:eastAsiaTheme="minorEastAsia" w:hAnsiTheme="minorEastAsia"/>
          <w:sz w:val="22"/>
          <w:szCs w:val="22"/>
        </w:rPr>
      </w:pPr>
      <w:r w:rsidRPr="00E86730">
        <w:rPr>
          <w:rFonts w:asciiTheme="minorEastAsia" w:eastAsiaTheme="minorEastAsia" w:hAnsiTheme="minorEastAsia"/>
          <w:sz w:val="22"/>
          <w:szCs w:val="22"/>
        </w:rPr>
        <w:pict>
          <v:rect id="_x0000_i1030" style="width:525.05pt;height:1pt" o:hrpct="0" o:hralign="center" o:hrstd="t" o:hrnoshade="t" o:hr="t" fillcolor="silver" stroked="f"/>
        </w:pict>
      </w:r>
    </w:p>
    <w:p w:rsidR="006A3025" w:rsidRDefault="006A3025" w:rsidP="008B06DF">
      <w:pPr>
        <w:spacing w:line="360" w:lineRule="exact"/>
        <w:rPr>
          <w:rFonts w:asciiTheme="minorEastAsia" w:eastAsiaTheme="minorEastAsia" w:hAnsiTheme="minorEastAsia"/>
          <w:sz w:val="22"/>
          <w:szCs w:val="22"/>
        </w:rPr>
      </w:pPr>
    </w:p>
    <w:p w:rsidR="00861172" w:rsidRPr="00F2375E" w:rsidRDefault="00861172" w:rsidP="00861172">
      <w:pPr>
        <w:pStyle w:val="af2"/>
        <w:numPr>
          <w:ilvl w:val="0"/>
          <w:numId w:val="2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Tahoma"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  <w:u w:val="single"/>
        </w:rPr>
        <w:t>생산관리. 자재관리</w:t>
      </w:r>
      <w:r w:rsidRPr="00A47B21">
        <w:rPr>
          <w:rFonts w:asciiTheme="minorEastAsia" w:eastAsiaTheme="minorEastAsia" w:hAnsiTheme="minorEastAsia" w:hint="eastAsia"/>
          <w:b/>
          <w:bCs/>
          <w:sz w:val="22"/>
          <w:szCs w:val="22"/>
          <w:u w:val="single"/>
        </w:rPr>
        <w:t xml:space="preserve"> 업무 Process 개선 </w:t>
      </w:r>
    </w:p>
    <w:p w:rsidR="00861172" w:rsidRPr="00407E51" w:rsidRDefault="00861172" w:rsidP="00AC1FDD">
      <w:pPr>
        <w:tabs>
          <w:tab w:val="left" w:pos="142"/>
        </w:tabs>
        <w:wordWrap/>
        <w:spacing w:line="360" w:lineRule="exact"/>
        <w:ind w:firstLineChars="250" w:firstLine="55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 w:rsidRPr="00407E51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- 주요업무 Process 및 시스템 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개선</w:t>
      </w:r>
    </w:p>
    <w:p w:rsidR="00861172" w:rsidRDefault="00861172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 w:rsidRPr="00407E51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· 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자재 정량</w:t>
      </w:r>
      <w:proofErr w:type="gram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.정일</w:t>
      </w:r>
      <w:proofErr w:type="gramEnd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발주 진행 L/T 단축 확보</w:t>
      </w:r>
      <w:r w:rsidR="00F8719A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( 5일 </w:t>
      </w:r>
      <w:r w:rsidR="00F8719A">
        <w:rPr>
          <w:rFonts w:asciiTheme="majorHAnsi" w:eastAsiaTheme="majorHAnsi" w:hAnsiTheme="majorHAnsi" w:cs="Symbol"/>
          <w:bCs/>
          <w:color w:val="000000"/>
          <w:sz w:val="22"/>
          <w:szCs w:val="22"/>
        </w:rPr>
        <w:t>– 3</w:t>
      </w:r>
      <w:r w:rsidR="00F8719A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일 단축)</w:t>
      </w:r>
    </w:p>
    <w:p w:rsidR="00861172" w:rsidRDefault="00861172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 w:rsidRPr="00407E51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·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G-ERP(SAP) </w:t>
      </w:r>
      <w:proofErr w:type="spell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도입시</w:t>
      </w:r>
      <w:proofErr w:type="spellEnd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개선사항 도출 및 조기 안정화 추진</w:t>
      </w:r>
    </w:p>
    <w:p w:rsidR="00861172" w:rsidRDefault="00861172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· 변화에 </w:t>
      </w:r>
      <w:proofErr w:type="spell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대응할수</w:t>
      </w:r>
      <w:proofErr w:type="spellEnd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있는 </w:t>
      </w:r>
      <w:proofErr w:type="spell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단납기</w:t>
      </w:r>
      <w:proofErr w:type="spellEnd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대응체제 구축</w:t>
      </w:r>
    </w:p>
    <w:p w:rsidR="00861172" w:rsidRDefault="00861172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· </w:t>
      </w:r>
      <w:r w:rsidRPr="00F805A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D+3일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생산</w:t>
      </w:r>
      <w:r w:rsidRPr="00F805A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확정계획 기준 납입지시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운영</w:t>
      </w:r>
      <w:r w:rsidR="00763A07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</w:t>
      </w:r>
      <w:proofErr w:type="gramStart"/>
      <w:r w:rsidR="00763A07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( </w:t>
      </w:r>
      <w:r w:rsidR="00763A07">
        <w:rPr>
          <w:rFonts w:asciiTheme="majorHAnsi" w:eastAsiaTheme="majorHAnsi" w:hAnsiTheme="majorHAnsi" w:cs="Symbol"/>
          <w:bCs/>
          <w:color w:val="000000"/>
          <w:sz w:val="22"/>
          <w:szCs w:val="22"/>
        </w:rPr>
        <w:t>문제점</w:t>
      </w:r>
      <w:proofErr w:type="gramEnd"/>
      <w:r w:rsidR="00763A07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 검토 및 feed back )</w:t>
      </w:r>
    </w:p>
    <w:p w:rsidR="00861172" w:rsidRDefault="00861172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· 재고</w:t>
      </w:r>
      <w:proofErr w:type="gram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.</w:t>
      </w:r>
      <w:proofErr w:type="spellStart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재공</w:t>
      </w:r>
      <w:proofErr w:type="spellEnd"/>
      <w:proofErr w:type="gramEnd"/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금액 감소 운영 ( 3일 생산체제 운영</w:t>
      </w:r>
      <w:r w:rsidR="00F8719A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/ 50%감소</w:t>
      </w: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)</w:t>
      </w:r>
    </w:p>
    <w:p w:rsidR="003C5519" w:rsidRDefault="003C5519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  <w:r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. </w:t>
      </w:r>
      <w:r w:rsidRPr="003C551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동기화 공급 Cycle </w:t>
      </w:r>
      <w:proofErr w:type="gramStart"/>
      <w:r w:rsidRPr="003C551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단축 :</w:t>
      </w:r>
      <w:proofErr w:type="gramEnd"/>
      <w:r w:rsidRPr="003C551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업체 납품 L/T 단축 (</w:t>
      </w:r>
      <w:r w:rsidR="00D96F86">
        <w:rPr>
          <w:rFonts w:asciiTheme="majorHAnsi" w:eastAsiaTheme="majorHAnsi" w:hAnsiTheme="majorHAnsi" w:cs="Symbol"/>
          <w:bCs/>
          <w:color w:val="000000"/>
          <w:sz w:val="22"/>
          <w:szCs w:val="22"/>
        </w:rPr>
        <w:t xml:space="preserve"> </w:t>
      </w:r>
      <w:r w:rsidRPr="003C551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4시간 재고 대응</w:t>
      </w:r>
      <w:r w:rsidR="00D96F86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 xml:space="preserve"> </w:t>
      </w:r>
      <w:r w:rsidRPr="003C5519">
        <w:rPr>
          <w:rFonts w:asciiTheme="majorHAnsi" w:eastAsiaTheme="majorHAnsi" w:hAnsiTheme="majorHAnsi" w:cs="Symbol" w:hint="eastAsia"/>
          <w:bCs/>
          <w:color w:val="000000"/>
          <w:sz w:val="22"/>
          <w:szCs w:val="22"/>
        </w:rPr>
        <w:t>) 동기화</w:t>
      </w:r>
    </w:p>
    <w:p w:rsidR="00F46B85" w:rsidRPr="00763A07" w:rsidRDefault="00F46B85" w:rsidP="00F8719A">
      <w:pPr>
        <w:tabs>
          <w:tab w:val="left" w:pos="142"/>
        </w:tabs>
        <w:wordWrap/>
        <w:spacing w:line="360" w:lineRule="exact"/>
        <w:ind w:firstLineChars="300" w:firstLine="660"/>
        <w:outlineLvl w:val="0"/>
        <w:rPr>
          <w:rFonts w:asciiTheme="majorHAnsi" w:eastAsiaTheme="majorHAnsi" w:hAnsiTheme="majorHAnsi" w:cs="Symbol"/>
          <w:bCs/>
          <w:color w:val="000000"/>
          <w:sz w:val="22"/>
          <w:szCs w:val="22"/>
        </w:rPr>
      </w:pPr>
    </w:p>
    <w:p w:rsidR="00BE5958" w:rsidRPr="00BE5958" w:rsidRDefault="00BE5958" w:rsidP="00F8719A">
      <w:pPr>
        <w:pStyle w:val="af2"/>
        <w:numPr>
          <w:ilvl w:val="0"/>
          <w:numId w:val="2"/>
        </w:numPr>
        <w:wordWrap/>
        <w:spacing w:line="360" w:lineRule="exact"/>
        <w:ind w:leftChars="0"/>
        <w:outlineLvl w:val="0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E5958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>SCM 관리 체계화를 통한 OTD</w:t>
      </w:r>
      <w:proofErr w:type="gramStart"/>
      <w:r w:rsidR="00112934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 xml:space="preserve">( </w:t>
      </w:r>
      <w:proofErr w:type="spellStart"/>
      <w:r w:rsidR="00112934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>적기공급</w:t>
      </w:r>
      <w:proofErr w:type="spellEnd"/>
      <w:proofErr w:type="gramEnd"/>
      <w:r w:rsidR="00112934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 xml:space="preserve"> 능력 )</w:t>
      </w:r>
      <w:r w:rsidRPr="00BE5958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 xml:space="preserve"> 고객 만족 실현</w:t>
      </w:r>
    </w:p>
    <w:p w:rsidR="00BE5958" w:rsidRPr="00BE5958" w:rsidRDefault="00BE5958" w:rsidP="00F8719A">
      <w:pPr>
        <w:wordWrap/>
        <w:spacing w:line="360" w:lineRule="exact"/>
        <w:ind w:firstLineChars="250" w:firstLine="55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- 정시 정량 공급을 통한 </w:t>
      </w:r>
      <w:r w:rsidRPr="00F46B85">
        <w:rPr>
          <w:rFonts w:asciiTheme="minorHAnsi" w:eastAsiaTheme="minorHAnsi" w:hAnsiTheme="minorHAnsi" w:hint="eastAsia"/>
          <w:bCs/>
          <w:color w:val="000000" w:themeColor="text1"/>
          <w:sz w:val="22"/>
          <w:szCs w:val="22"/>
        </w:rPr>
        <w:t xml:space="preserve">On Time Delivery 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9</w:t>
      </w:r>
      <w:r w:rsidR="00CE65E4">
        <w:rPr>
          <w:rFonts w:asciiTheme="minorHAnsi" w:eastAsiaTheme="minorHAnsi" w:hAnsiTheme="minorHAnsi" w:hint="eastAsia"/>
          <w:bCs/>
          <w:sz w:val="22"/>
          <w:szCs w:val="22"/>
        </w:rPr>
        <w:t>9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%실현</w:t>
      </w:r>
      <w:proofErr w:type="gramStart"/>
      <w:r w:rsidR="00112934">
        <w:rPr>
          <w:rFonts w:asciiTheme="minorHAnsi" w:eastAsiaTheme="minorHAnsi" w:hAnsiTheme="minorHAnsi" w:hint="eastAsia"/>
          <w:bCs/>
          <w:sz w:val="22"/>
          <w:szCs w:val="22"/>
        </w:rPr>
        <w:t>( 공급</w:t>
      </w:r>
      <w:proofErr w:type="gramEnd"/>
      <w:r w:rsidR="00112934">
        <w:rPr>
          <w:rFonts w:asciiTheme="minorHAnsi" w:eastAsiaTheme="minorHAnsi" w:hAnsiTheme="minorHAnsi" w:hint="eastAsia"/>
          <w:bCs/>
          <w:sz w:val="22"/>
          <w:szCs w:val="22"/>
        </w:rPr>
        <w:t xml:space="preserve"> L/T+계획 </w:t>
      </w:r>
      <w:proofErr w:type="spellStart"/>
      <w:r w:rsidR="00112934">
        <w:rPr>
          <w:rFonts w:asciiTheme="minorHAnsi" w:eastAsiaTheme="minorHAnsi" w:hAnsiTheme="minorHAnsi" w:hint="eastAsia"/>
          <w:bCs/>
          <w:sz w:val="22"/>
          <w:szCs w:val="22"/>
        </w:rPr>
        <w:t>준수율</w:t>
      </w:r>
      <w:proofErr w:type="spellEnd"/>
      <w:r w:rsidR="00112934">
        <w:rPr>
          <w:rFonts w:asciiTheme="minorHAnsi" w:eastAsiaTheme="minorHAnsi" w:hAnsiTheme="minorHAnsi" w:hint="eastAsia"/>
          <w:bCs/>
          <w:sz w:val="22"/>
          <w:szCs w:val="22"/>
        </w:rPr>
        <w:t xml:space="preserve"> )</w:t>
      </w:r>
    </w:p>
    <w:p w:rsidR="00BE5958" w:rsidRPr="00BE5958" w:rsidRDefault="00BE5958" w:rsidP="00F8719A">
      <w:pPr>
        <w:wordWrap/>
        <w:spacing w:line="360" w:lineRule="exact"/>
        <w:ind w:firstLineChars="250" w:firstLine="55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- OEM시장에서 독보적인 위치를 확고히 함으로써 절대 M/S 유지</w:t>
      </w:r>
    </w:p>
    <w:p w:rsidR="00BE5958" w:rsidRPr="00BE5958" w:rsidRDefault="00BE5958" w:rsidP="00F8719A">
      <w:pPr>
        <w:wordWrap/>
        <w:spacing w:line="360" w:lineRule="exact"/>
        <w:ind w:firstLineChars="150" w:firstLine="33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="00F8719A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① </w:t>
      </w:r>
      <w:r w:rsidR="00AF5C3E">
        <w:rPr>
          <w:rFonts w:asciiTheme="minorHAnsi" w:eastAsiaTheme="minorHAnsi" w:hAnsiTheme="minorHAnsi" w:hint="eastAsia"/>
          <w:bCs/>
          <w:sz w:val="22"/>
          <w:szCs w:val="22"/>
        </w:rPr>
        <w:t>정시.</w:t>
      </w:r>
      <w:r w:rsidRPr="00BE5958">
        <w:rPr>
          <w:rFonts w:asciiTheme="minorHAnsi" w:eastAsiaTheme="minorHAnsi" w:hAnsiTheme="minorHAnsi" w:cs="Tahoma" w:hint="eastAsia"/>
          <w:sz w:val="22"/>
          <w:szCs w:val="22"/>
        </w:rPr>
        <w:t xml:space="preserve"> 정량 생산</w:t>
      </w:r>
      <w:r w:rsidR="00AF5C3E">
        <w:rPr>
          <w:rFonts w:asciiTheme="minorHAnsi" w:eastAsiaTheme="minorHAnsi" w:hAnsiTheme="minorHAnsi" w:cs="Tahoma" w:hint="eastAsia"/>
          <w:sz w:val="22"/>
          <w:szCs w:val="22"/>
        </w:rPr>
        <w:t>계획 확정</w:t>
      </w:r>
      <w:r w:rsidRPr="00BE5958">
        <w:rPr>
          <w:rFonts w:asciiTheme="minorHAnsi" w:eastAsiaTheme="minorHAnsi" w:hAnsiTheme="minorHAnsi" w:cs="Tahoma" w:hint="eastAsia"/>
          <w:sz w:val="22"/>
          <w:szCs w:val="22"/>
        </w:rPr>
        <w:t xml:space="preserve"> </w:t>
      </w:r>
      <w:r w:rsidR="00AF5C3E">
        <w:rPr>
          <w:rFonts w:asciiTheme="minorHAnsi" w:eastAsiaTheme="minorHAnsi" w:hAnsiTheme="minorHAnsi" w:cs="Tahoma" w:hint="eastAsia"/>
          <w:sz w:val="22"/>
          <w:szCs w:val="22"/>
        </w:rPr>
        <w:t>및 생산</w:t>
      </w:r>
    </w:p>
    <w:p w:rsidR="00BE5958" w:rsidRPr="00BE5958" w:rsidRDefault="00BE5958" w:rsidP="00F8719A">
      <w:pPr>
        <w:wordWrap/>
        <w:spacing w:line="360" w:lineRule="exact"/>
        <w:ind w:firstLineChars="150" w:firstLine="33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 w:rsidR="00F8719A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② 공정이상</w:t>
      </w:r>
      <w:r w:rsidR="00D4692A">
        <w:rPr>
          <w:rFonts w:asciiTheme="minorHAnsi" w:eastAsiaTheme="minorHAnsi" w:hAnsiTheme="minorHAnsi" w:hint="eastAsia"/>
          <w:bCs/>
          <w:sz w:val="22"/>
          <w:szCs w:val="22"/>
        </w:rPr>
        <w:t xml:space="preserve"> 초기경고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System구축을 통한 공정 </w:t>
      </w:r>
      <w:proofErr w:type="spellStart"/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무정지</w:t>
      </w:r>
      <w:proofErr w:type="spellEnd"/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구축</w:t>
      </w:r>
    </w:p>
    <w:p w:rsidR="00BE5958" w:rsidRPr="00BE5958" w:rsidRDefault="00BE5958" w:rsidP="00F8719A">
      <w:pPr>
        <w:wordWrap/>
        <w:spacing w:line="360" w:lineRule="exact"/>
        <w:ind w:firstLineChars="150" w:firstLine="33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 </w:t>
      </w:r>
      <w:r w:rsidR="00F8719A"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③ 생산계획</w:t>
      </w:r>
      <w:r w:rsidR="00D4692A">
        <w:rPr>
          <w:rFonts w:asciiTheme="minorHAnsi" w:eastAsiaTheme="minorHAnsi" w:hAnsiTheme="minorHAnsi" w:hint="eastAsia"/>
          <w:bCs/>
          <w:sz w:val="22"/>
          <w:szCs w:val="22"/>
        </w:rPr>
        <w:t xml:space="preserve">을 자동전송 </w:t>
      </w:r>
      <w:proofErr w:type="spellStart"/>
      <w:r w:rsidR="00D4692A">
        <w:rPr>
          <w:rFonts w:asciiTheme="minorHAnsi" w:eastAsiaTheme="minorHAnsi" w:hAnsiTheme="minorHAnsi" w:hint="eastAsia"/>
          <w:bCs/>
          <w:sz w:val="22"/>
          <w:szCs w:val="22"/>
        </w:rPr>
        <w:t>스케쥴</w:t>
      </w:r>
      <w:proofErr w:type="spellEnd"/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>System도입 실시간 Neck 공정</w:t>
      </w:r>
    </w:p>
    <w:p w:rsidR="00472AB9" w:rsidRDefault="00BE5958" w:rsidP="00F8719A">
      <w:pPr>
        <w:wordWrap/>
        <w:spacing w:line="360" w:lineRule="exact"/>
        <w:ind w:firstLineChars="350" w:firstLine="770"/>
        <w:outlineLvl w:val="0"/>
        <w:rPr>
          <w:rFonts w:asciiTheme="minorHAnsi" w:eastAsiaTheme="minorHAnsi" w:hAnsiTheme="minorHAnsi"/>
          <w:bCs/>
          <w:sz w:val="22"/>
          <w:szCs w:val="22"/>
        </w:rPr>
      </w:pPr>
      <w:r w:rsidRPr="00BE5958">
        <w:rPr>
          <w:rFonts w:asciiTheme="minorHAnsi" w:eastAsiaTheme="minorHAnsi" w:hAnsiTheme="minorHAnsi" w:hint="eastAsia"/>
          <w:bCs/>
          <w:sz w:val="22"/>
          <w:szCs w:val="22"/>
        </w:rPr>
        <w:t xml:space="preserve"> Monitoring을 통한 Action </w:t>
      </w:r>
    </w:p>
    <w:p w:rsidR="00F46B85" w:rsidRPr="00F46B85" w:rsidRDefault="00F46B85" w:rsidP="00F46B85">
      <w:pPr>
        <w:wordWrap/>
        <w:spacing w:line="360" w:lineRule="exact"/>
        <w:ind w:left="142"/>
        <w:outlineLvl w:val="0"/>
        <w:rPr>
          <w:rFonts w:asciiTheme="minorHAnsi" w:eastAsiaTheme="minorHAnsi" w:hAnsiTheme="minorHAnsi"/>
          <w:bCs/>
          <w:sz w:val="22"/>
          <w:szCs w:val="22"/>
        </w:rPr>
      </w:pPr>
    </w:p>
    <w:p w:rsidR="00DE1AA3" w:rsidRPr="00DE1AA3" w:rsidRDefault="00734B77" w:rsidP="00F8719A">
      <w:pPr>
        <w:pStyle w:val="af2"/>
        <w:numPr>
          <w:ilvl w:val="0"/>
          <w:numId w:val="2"/>
        </w:numPr>
        <w:wordWrap/>
        <w:autoSpaceDE w:val="0"/>
        <w:autoSpaceDN w:val="0"/>
        <w:adjustRightInd w:val="0"/>
        <w:spacing w:line="360" w:lineRule="exact"/>
        <w:ind w:leftChars="0"/>
        <w:outlineLvl w:val="0"/>
        <w:rPr>
          <w:rFonts w:asciiTheme="minorHAnsi" w:eastAsiaTheme="minorHAnsi" w:hAnsiTheme="minorHAnsi"/>
          <w:b/>
          <w:sz w:val="22"/>
          <w:szCs w:val="22"/>
          <w:u w:val="single"/>
        </w:rPr>
      </w:pPr>
      <w:proofErr w:type="spellStart"/>
      <w:r>
        <w:rPr>
          <w:rFonts w:asciiTheme="minorHAnsi" w:eastAsiaTheme="minorHAnsi" w:hAnsiTheme="minorHAnsi" w:hint="eastAsia"/>
          <w:b/>
          <w:sz w:val="22"/>
          <w:szCs w:val="22"/>
          <w:u w:val="single"/>
        </w:rPr>
        <w:t>시기적절</w:t>
      </w:r>
      <w:r w:rsidR="00DE1AA3" w:rsidRPr="00DE1AA3">
        <w:rPr>
          <w:rFonts w:asciiTheme="minorHAnsi" w:eastAsiaTheme="minorHAnsi" w:hAnsiTheme="minorHAnsi" w:hint="eastAsia"/>
          <w:b/>
          <w:sz w:val="22"/>
          <w:szCs w:val="22"/>
          <w:u w:val="single"/>
        </w:rPr>
        <w:t>한</w:t>
      </w:r>
      <w:proofErr w:type="spellEnd"/>
      <w:r w:rsidR="00DE1AA3" w:rsidRPr="00DE1AA3">
        <w:rPr>
          <w:rFonts w:asciiTheme="minorHAnsi" w:eastAsiaTheme="minorHAnsi" w:hAnsiTheme="minorHAnsi" w:hint="eastAsia"/>
          <w:b/>
          <w:sz w:val="22"/>
          <w:szCs w:val="22"/>
          <w:u w:val="single"/>
        </w:rPr>
        <w:t xml:space="preserve"> </w:t>
      </w:r>
      <w:proofErr w:type="gramStart"/>
      <w:r w:rsidR="00DE1AA3" w:rsidRPr="00DE1AA3">
        <w:rPr>
          <w:rFonts w:asciiTheme="minorHAnsi" w:eastAsiaTheme="minorHAnsi" w:hAnsiTheme="minorHAnsi" w:hint="eastAsia"/>
          <w:b/>
          <w:sz w:val="22"/>
          <w:szCs w:val="22"/>
          <w:u w:val="single"/>
        </w:rPr>
        <w:t>Global  최적</w:t>
      </w:r>
      <w:proofErr w:type="gramEnd"/>
      <w:r w:rsidR="00DE1AA3" w:rsidRPr="00DE1AA3">
        <w:rPr>
          <w:rFonts w:asciiTheme="minorHAnsi" w:eastAsiaTheme="minorHAnsi" w:hAnsiTheme="minorHAnsi" w:hint="eastAsia"/>
          <w:b/>
          <w:sz w:val="22"/>
          <w:szCs w:val="22"/>
          <w:u w:val="single"/>
        </w:rPr>
        <w:t xml:space="preserve"> 생산의 신개념 거점의 교두보 확보</w:t>
      </w:r>
    </w:p>
    <w:p w:rsidR="00DE1AA3" w:rsidRPr="00DE1AA3" w:rsidRDefault="00DE1AA3" w:rsidP="00F8719A">
      <w:pPr>
        <w:pStyle w:val="af2"/>
        <w:numPr>
          <w:ilvl w:val="0"/>
          <w:numId w:val="30"/>
        </w:numPr>
        <w:wordWrap/>
        <w:spacing w:line="360" w:lineRule="exact"/>
        <w:ind w:leftChars="0" w:left="1083" w:hanging="403"/>
        <w:outlineLvl w:val="0"/>
        <w:rPr>
          <w:rFonts w:asciiTheme="minorHAnsi" w:eastAsiaTheme="minorHAnsi" w:hAnsiTheme="minorHAnsi" w:cs="Symbol"/>
          <w:bCs/>
          <w:color w:val="000000"/>
          <w:sz w:val="22"/>
          <w:szCs w:val="22"/>
        </w:rPr>
      </w:pPr>
      <w:r w:rsidRPr="00DE1AA3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물류 </w:t>
      </w:r>
      <w:proofErr w:type="gramStart"/>
      <w:r w:rsidRPr="00DE1AA3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이동 ,</w:t>
      </w:r>
      <w:proofErr w:type="gramEnd"/>
      <w:r w:rsidRPr="00DE1AA3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 대기 , 정체 </w:t>
      </w:r>
      <w:r w:rsidR="00026AB5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시간</w:t>
      </w:r>
      <w:r w:rsidRPr="00DE1AA3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 개선으로 TAT 단축 </w:t>
      </w:r>
    </w:p>
    <w:p w:rsidR="00DE1AA3" w:rsidRPr="00F8719A" w:rsidRDefault="00DE1AA3" w:rsidP="00F8719A">
      <w:pPr>
        <w:pStyle w:val="af2"/>
        <w:numPr>
          <w:ilvl w:val="0"/>
          <w:numId w:val="30"/>
        </w:numPr>
        <w:wordWrap/>
        <w:spacing w:line="360" w:lineRule="exact"/>
        <w:ind w:leftChars="0"/>
        <w:outlineLvl w:val="0"/>
        <w:rPr>
          <w:rFonts w:asciiTheme="minorHAnsi" w:eastAsiaTheme="minorHAnsi" w:hAnsiTheme="minorHAnsi" w:cs="Symbol"/>
          <w:bCs/>
          <w:color w:val="000000"/>
          <w:sz w:val="22"/>
          <w:szCs w:val="22"/>
        </w:rPr>
      </w:pPr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공정 </w:t>
      </w:r>
      <w:proofErr w:type="spellStart"/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비부가</w:t>
      </w:r>
      <w:proofErr w:type="spellEnd"/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 가치 배제</w:t>
      </w:r>
    </w:p>
    <w:p w:rsidR="00E70EC1" w:rsidRPr="0075750E" w:rsidRDefault="00DE1AA3" w:rsidP="0075750E">
      <w:pPr>
        <w:pStyle w:val="af2"/>
        <w:numPr>
          <w:ilvl w:val="0"/>
          <w:numId w:val="30"/>
        </w:numPr>
        <w:wordWrap/>
        <w:spacing w:line="360" w:lineRule="exact"/>
        <w:ind w:leftChars="0"/>
        <w:outlineLvl w:val="0"/>
        <w:rPr>
          <w:rFonts w:asciiTheme="minorHAnsi" w:eastAsiaTheme="minorHAnsi" w:hAnsiTheme="minorHAnsi" w:cs="Symbol"/>
          <w:bCs/>
          <w:color w:val="000000"/>
          <w:sz w:val="22"/>
          <w:szCs w:val="22"/>
        </w:rPr>
      </w:pPr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층간 물류 이동에 따른</w:t>
      </w:r>
      <w:r w:rsidR="00934426"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 </w:t>
      </w:r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 xml:space="preserve">정시 </w:t>
      </w:r>
      <w:proofErr w:type="spellStart"/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부정량</w:t>
      </w:r>
      <w:proofErr w:type="spellEnd"/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(정량) 호환 생산.</w:t>
      </w:r>
      <w:r w:rsidR="00861172" w:rsidRPr="00F8719A">
        <w:rPr>
          <w:rFonts w:asciiTheme="minorHAnsi" w:eastAsiaTheme="minorHAnsi" w:hAnsiTheme="minorHAnsi" w:cs="Symbol"/>
          <w:bCs/>
          <w:color w:val="000000"/>
          <w:sz w:val="22"/>
          <w:szCs w:val="22"/>
        </w:rPr>
        <w:t xml:space="preserve"> </w:t>
      </w:r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(</w:t>
      </w:r>
      <w:r w:rsidR="00861172" w:rsidRPr="00F8719A">
        <w:rPr>
          <w:rFonts w:asciiTheme="minorHAnsi" w:eastAsiaTheme="minorHAnsi" w:hAnsiTheme="minorHAnsi" w:cs="Symbol"/>
          <w:bCs/>
          <w:color w:val="000000"/>
          <w:sz w:val="22"/>
          <w:szCs w:val="22"/>
        </w:rPr>
        <w:t xml:space="preserve"> </w:t>
      </w:r>
      <w:r w:rsidRPr="00F8719A">
        <w:rPr>
          <w:rFonts w:asciiTheme="minorHAnsi" w:eastAsiaTheme="minorHAnsi" w:hAnsiTheme="minorHAnsi" w:cs="Symbol" w:hint="eastAsia"/>
          <w:bCs/>
          <w:color w:val="000000"/>
          <w:sz w:val="22"/>
          <w:szCs w:val="22"/>
        </w:rPr>
        <w:t>Station to Station)</w:t>
      </w:r>
    </w:p>
    <w:p w:rsidR="0075750E" w:rsidRPr="00C11116" w:rsidRDefault="0075750E" w:rsidP="0075750E">
      <w:pPr>
        <w:pStyle w:val="af2"/>
        <w:tabs>
          <w:tab w:val="left" w:pos="142"/>
        </w:tabs>
        <w:wordWrap/>
        <w:spacing w:line="360" w:lineRule="exact"/>
        <w:ind w:leftChars="0" w:left="502"/>
        <w:rPr>
          <w:rFonts w:asciiTheme="minorEastAsia" w:eastAsiaTheme="minorEastAsia" w:hAnsiTheme="minorEastAsia"/>
          <w:bCs/>
          <w:sz w:val="22"/>
          <w:szCs w:val="22"/>
        </w:rPr>
      </w:pPr>
    </w:p>
    <w:p w:rsidR="00F46B85" w:rsidRDefault="00F46B85" w:rsidP="004E61BA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:rsidR="004E61BA" w:rsidRPr="009435C9" w:rsidRDefault="004E61BA" w:rsidP="004E61BA">
      <w:pPr>
        <w:spacing w:line="360" w:lineRule="exact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9435C9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주요 </w:t>
      </w:r>
      <w:r>
        <w:rPr>
          <w:rFonts w:asciiTheme="minorEastAsia" w:eastAsiaTheme="minorEastAsia" w:hAnsiTheme="minorEastAsia" w:hint="eastAsia"/>
          <w:b/>
          <w:bCs/>
          <w:sz w:val="24"/>
          <w:szCs w:val="24"/>
        </w:rPr>
        <w:t>업무</w:t>
      </w:r>
      <w:r w:rsidRPr="009435C9">
        <w:rPr>
          <w:rFonts w:asciiTheme="minorEastAsia" w:eastAsiaTheme="minorEastAsia" w:hAnsiTheme="minorEastAsia" w:hint="eastAsia"/>
          <w:b/>
          <w:bCs/>
          <w:sz w:val="24"/>
          <w:szCs w:val="24"/>
        </w:rPr>
        <w:t>역량</w:t>
      </w:r>
    </w:p>
    <w:p w:rsidR="004E61BA" w:rsidRPr="009435C9" w:rsidRDefault="00E86730" w:rsidP="004E61BA">
      <w:pPr>
        <w:spacing w:line="360" w:lineRule="exact"/>
        <w:rPr>
          <w:rFonts w:asciiTheme="minorEastAsia" w:eastAsiaTheme="minorEastAsia" w:hAnsiTheme="minorEastAsia"/>
          <w:sz w:val="22"/>
          <w:szCs w:val="22"/>
        </w:rPr>
      </w:pPr>
      <w:r w:rsidRPr="00E86730">
        <w:rPr>
          <w:rFonts w:asciiTheme="minorEastAsia" w:eastAsiaTheme="minorEastAsia" w:hAnsiTheme="minorEastAsia"/>
          <w:sz w:val="22"/>
          <w:szCs w:val="22"/>
        </w:rPr>
        <w:pict>
          <v:rect id="_x0000_i1031" style="width:525.05pt;height:1pt" o:hrpct="0" o:hralign="center" o:hrstd="t" o:hrnoshade="t" o:hr="t" fillcolor="silver" stroked="f"/>
        </w:pict>
      </w:r>
    </w:p>
    <w:p w:rsidR="00DE28F5" w:rsidRPr="00DE28F5" w:rsidRDefault="00934426" w:rsidP="004E61BA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HAnsi" w:eastAsiaTheme="minorHAnsi" w:hAnsiTheme="minorHAnsi" w:cs="Symbol"/>
          <w:b/>
          <w:bCs/>
          <w:color w:val="000000"/>
          <w:sz w:val="22"/>
          <w:szCs w:val="22"/>
        </w:rPr>
      </w:pPr>
      <w:r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MP-PSI</w:t>
      </w:r>
      <w:proofErr w:type="gramStart"/>
      <w:r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,FP</w:t>
      </w:r>
      <w:proofErr w:type="gramEnd"/>
      <w:r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 xml:space="preserve">, 실행력 </w:t>
      </w:r>
      <w:r>
        <w:rPr>
          <w:rFonts w:asciiTheme="minorHAnsi" w:eastAsiaTheme="minorHAnsi" w:hAnsiTheme="minorHAnsi" w:cs="바탕체"/>
          <w:b/>
          <w:bCs/>
          <w:sz w:val="22"/>
          <w:szCs w:val="22"/>
        </w:rPr>
        <w:t>KPI 99.5%/</w:t>
      </w:r>
      <w:r>
        <w:rPr>
          <w:rFonts w:ascii="바탕" w:eastAsiaTheme="minorHAnsi" w:hAnsi="바탕" w:cs="바탕"/>
          <w:b/>
          <w:bCs/>
          <w:sz w:val="22"/>
          <w:szCs w:val="22"/>
        </w:rPr>
        <w:t>月</w:t>
      </w:r>
      <w:r>
        <w:rPr>
          <w:rFonts w:ascii="바탕" w:eastAsiaTheme="minorHAnsi" w:hAnsi="바탕" w:cs="바탕" w:hint="eastAsia"/>
          <w:b/>
          <w:bCs/>
          <w:sz w:val="22"/>
          <w:szCs w:val="22"/>
        </w:rPr>
        <w:t xml:space="preserve"> </w:t>
      </w:r>
      <w:r>
        <w:rPr>
          <w:rFonts w:ascii="바탕" w:eastAsiaTheme="minorHAnsi" w:hAnsi="바탕" w:cs="바탕" w:hint="eastAsia"/>
          <w:b/>
          <w:bCs/>
          <w:sz w:val="22"/>
          <w:szCs w:val="22"/>
        </w:rPr>
        <w:t>유지로</w:t>
      </w:r>
      <w:r w:rsidR="00DE28F5">
        <w:rPr>
          <w:rFonts w:ascii="바탕" w:eastAsiaTheme="minorHAnsi" w:hAnsi="바탕" w:cs="바탕" w:hint="eastAsia"/>
          <w:b/>
          <w:bCs/>
          <w:sz w:val="22"/>
          <w:szCs w:val="22"/>
        </w:rPr>
        <w:t xml:space="preserve"> </w:t>
      </w:r>
      <w:r w:rsidR="00DE28F5">
        <w:rPr>
          <w:rFonts w:ascii="바탕" w:eastAsiaTheme="minorHAnsi" w:hAnsi="바탕" w:cs="바탕" w:hint="eastAsia"/>
          <w:b/>
          <w:bCs/>
          <w:sz w:val="22"/>
          <w:szCs w:val="22"/>
        </w:rPr>
        <w:t>고객만족</w:t>
      </w:r>
      <w:r w:rsidR="00DE28F5">
        <w:rPr>
          <w:rFonts w:ascii="바탕" w:eastAsiaTheme="minorHAnsi" w:hAnsi="바탕" w:cs="바탕" w:hint="eastAsia"/>
          <w:b/>
          <w:bCs/>
          <w:sz w:val="22"/>
          <w:szCs w:val="22"/>
        </w:rPr>
        <w:t xml:space="preserve"> </w:t>
      </w:r>
      <w:r w:rsidR="00DE28F5">
        <w:rPr>
          <w:rFonts w:ascii="바탕" w:eastAsiaTheme="minorHAnsi" w:hAnsi="바탕" w:cs="바탕" w:hint="eastAsia"/>
          <w:b/>
          <w:bCs/>
          <w:sz w:val="22"/>
          <w:szCs w:val="22"/>
        </w:rPr>
        <w:t>구현</w:t>
      </w:r>
    </w:p>
    <w:p w:rsidR="00C228B7" w:rsidRPr="00C228B7" w:rsidRDefault="005E75C0" w:rsidP="00C228B7">
      <w:pPr>
        <w:pStyle w:val="af2"/>
        <w:tabs>
          <w:tab w:val="left" w:pos="142"/>
        </w:tabs>
        <w:wordWrap/>
        <w:spacing w:line="360" w:lineRule="exact"/>
        <w:ind w:leftChars="0" w:left="542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proofErr w:type="gramStart"/>
      <w:r w:rsidRPr="00584E38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(</w:t>
      </w:r>
      <w:r w:rsidR="00861172">
        <w:rPr>
          <w:rFonts w:asciiTheme="minorHAnsi" w:eastAsiaTheme="minorHAnsi" w:hAnsiTheme="minorHAnsi" w:cs="바탕"/>
          <w:b/>
          <w:color w:val="000000"/>
          <w:sz w:val="22"/>
          <w:szCs w:val="22"/>
        </w:rPr>
        <w:t xml:space="preserve"> </w:t>
      </w:r>
      <w:r w:rsidRPr="00584E38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도.</w:t>
      </w:r>
      <w:proofErr w:type="spellStart"/>
      <w:r w:rsidRPr="00584E38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사급</w:t>
      </w:r>
      <w:proofErr w:type="spellEnd"/>
      <w:proofErr w:type="gramEnd"/>
      <w:r w:rsidRPr="00584E38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r w:rsidRPr="00584E38">
        <w:rPr>
          <w:rFonts w:asciiTheme="minorHAnsi" w:eastAsiaTheme="minorHAnsi" w:hAnsiTheme="minorHAnsi" w:cs="바탕"/>
          <w:b/>
          <w:color w:val="000000"/>
          <w:sz w:val="22"/>
          <w:szCs w:val="22"/>
        </w:rPr>
        <w:t>Resource 점검</w:t>
      </w:r>
      <w:r w:rsidR="00861172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r w:rsidRPr="00584E38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)</w:t>
      </w:r>
    </w:p>
    <w:p w:rsidR="00E84659" w:rsidRDefault="00E84659" w:rsidP="004E61BA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  <w:r w:rsidRPr="00E84659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문제발생시 최적의 해결방안 도출 및 재발방지 대책 수립 </w:t>
      </w:r>
      <w:r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능력</w:t>
      </w:r>
    </w:p>
    <w:p w:rsidR="00C228B7" w:rsidRDefault="00C228B7" w:rsidP="007A083E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  <w:proofErr w:type="spellStart"/>
      <w:proofErr w:type="gramStart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광평가</w:t>
      </w:r>
      <w:proofErr w:type="spellEnd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.</w:t>
      </w:r>
      <w:r w:rsidRPr="00C228B7"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  <w:t>Aging.</w:t>
      </w:r>
      <w:proofErr w:type="spellStart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저전류</w:t>
      </w:r>
      <w:proofErr w:type="spellEnd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.</w:t>
      </w:r>
      <w:proofErr w:type="spellStart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내전압</w:t>
      </w:r>
      <w:proofErr w:type="spellEnd"/>
      <w:proofErr w:type="gramEnd"/>
      <w:r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전수 </w:t>
      </w:r>
      <w:r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  <w:t>-&gt; SPL</w:t>
      </w:r>
      <w:r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검사 전환으로 </w:t>
      </w:r>
      <w:proofErr w:type="spellStart"/>
      <w:r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임가공비</w:t>
      </w:r>
      <w:proofErr w:type="spellEnd"/>
      <w:r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</w:t>
      </w:r>
      <w:r w:rsidR="0033356D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절감</w:t>
      </w:r>
    </w:p>
    <w:p w:rsidR="00E84659" w:rsidRPr="00C228B7" w:rsidRDefault="00861172" w:rsidP="007A083E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  <w:r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소통과 </w:t>
      </w:r>
      <w:proofErr w:type="spellStart"/>
      <w:r w:rsidR="00E84659"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팀웍에</w:t>
      </w:r>
      <w:proofErr w:type="spellEnd"/>
      <w:r w:rsidR="00E84659"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</w:t>
      </w:r>
      <w:r w:rsidR="004F09D8"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바탕으로 활기찬</w:t>
      </w:r>
      <w:r w:rsidR="00E84659" w:rsidRPr="00C228B7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조직관리 능력</w:t>
      </w:r>
    </w:p>
    <w:p w:rsidR="006E220E" w:rsidRDefault="004E61BA" w:rsidP="006E220E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  <w:r w:rsidRPr="00BA6120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직원양성 능력</w:t>
      </w:r>
      <w:proofErr w:type="gramStart"/>
      <w:r w:rsidR="00E84659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(</w:t>
      </w:r>
      <w:r w:rsidR="00861172"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  <w:t xml:space="preserve"> </w:t>
      </w:r>
      <w:r w:rsidR="00E84659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업무</w:t>
      </w:r>
      <w:proofErr w:type="gramEnd"/>
      <w:r w:rsidR="00E84659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Know-how 전달</w:t>
      </w:r>
      <w:r w:rsidR="00861172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 xml:space="preserve"> </w:t>
      </w:r>
      <w:r w:rsidRPr="00BA6120">
        <w:rPr>
          <w:rFonts w:asciiTheme="minorEastAsia" w:eastAsiaTheme="minorEastAsia" w:hAnsiTheme="minorEastAsia" w:cs="Symbol" w:hint="eastAsia"/>
          <w:b/>
          <w:bCs/>
          <w:color w:val="000000"/>
          <w:sz w:val="22"/>
          <w:szCs w:val="22"/>
        </w:rPr>
        <w:t>)</w:t>
      </w:r>
    </w:p>
    <w:p w:rsidR="00DC3A57" w:rsidRPr="004D09FA" w:rsidRDefault="00DC3A57" w:rsidP="004D09FA">
      <w:pPr>
        <w:tabs>
          <w:tab w:val="left" w:pos="142"/>
        </w:tabs>
        <w:wordWrap/>
        <w:spacing w:line="360" w:lineRule="exact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</w:p>
    <w:p w:rsidR="00E93C6C" w:rsidRPr="00F46B85" w:rsidRDefault="00E93C6C" w:rsidP="006E220E">
      <w:pPr>
        <w:pStyle w:val="af2"/>
        <w:numPr>
          <w:ilvl w:val="0"/>
          <w:numId w:val="26"/>
        </w:numPr>
        <w:tabs>
          <w:tab w:val="left" w:pos="142"/>
        </w:tabs>
        <w:wordWrap/>
        <w:spacing w:line="360" w:lineRule="exact"/>
        <w:ind w:leftChars="0"/>
        <w:rPr>
          <w:rFonts w:asciiTheme="minorEastAsia" w:eastAsiaTheme="minorEastAsia" w:hAnsiTheme="minorEastAsia" w:cs="Symbol"/>
          <w:b/>
          <w:bCs/>
          <w:color w:val="000000"/>
          <w:sz w:val="22"/>
          <w:szCs w:val="22"/>
        </w:rPr>
      </w:pPr>
      <w:r w:rsidRPr="00F46B85">
        <w:rPr>
          <w:rFonts w:asciiTheme="minorEastAsia" w:eastAsiaTheme="minorEastAsia" w:hAnsiTheme="minorEastAsia" w:cs="바탕체" w:hint="eastAsia"/>
          <w:b/>
          <w:bCs/>
          <w:color w:val="000000"/>
          <w:sz w:val="24"/>
          <w:szCs w:val="24"/>
        </w:rPr>
        <w:lastRenderedPageBreak/>
        <w:t xml:space="preserve">주요 경력사항 </w:t>
      </w:r>
    </w:p>
    <w:p w:rsidR="00E93C6C" w:rsidRPr="001D75F7" w:rsidRDefault="00E86730" w:rsidP="00E93C6C">
      <w:pPr>
        <w:pStyle w:val="af2"/>
        <w:ind w:leftChars="-250" w:left="-500" w:firstLineChars="250" w:firstLine="500"/>
        <w:rPr>
          <w:rFonts w:ascii="바탕" w:eastAsia="바탕" w:hAnsi="바탕" w:cs="바탕체"/>
          <w:b/>
          <w:bCs/>
          <w:color w:val="000000"/>
        </w:rPr>
      </w:pPr>
      <w:r w:rsidRPr="00E86730">
        <w:rPr>
          <w:rFonts w:ascii="바탕" w:eastAsia="바탕" w:hAnsi="바탕" w:cs="바탕체"/>
          <w:bCs/>
        </w:rPr>
        <w:pict>
          <v:rect id="_x0000_i1032" style="width:525.05pt;height:1pt" o:hrpct="0" o:hralign="center" o:hrstd="t" o:hrnoshade="t" o:hr="t" fillcolor="silver" stroked="f"/>
        </w:pict>
      </w:r>
    </w:p>
    <w:p w:rsidR="00E93C6C" w:rsidRPr="00707387" w:rsidRDefault="00E93C6C" w:rsidP="00E93C6C">
      <w:pPr>
        <w:pStyle w:val="af2"/>
        <w:numPr>
          <w:ilvl w:val="0"/>
          <w:numId w:val="22"/>
        </w:numPr>
        <w:ind w:leftChars="0"/>
        <w:rPr>
          <w:rFonts w:ascii="맑은 고딕" w:eastAsia="맑은 고딕" w:hAnsi="맑은 고딕" w:cs="바탕체"/>
          <w:b/>
          <w:bCs/>
          <w:sz w:val="24"/>
          <w:szCs w:val="24"/>
          <w:highlight w:val="lightGray"/>
        </w:rPr>
      </w:pP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201</w:t>
      </w:r>
      <w:r w:rsidR="00A074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2</w:t>
      </w: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.0</w:t>
      </w:r>
      <w:r w:rsidR="00A074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4</w:t>
      </w: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~ </w:t>
      </w:r>
      <w:r w:rsidR="00B7039A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2016.11</w:t>
      </w:r>
      <w:r w:rsidR="00ED0250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</w:t>
      </w: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삼성전자</w:t>
      </w:r>
      <w:r w:rsidRPr="00707387">
        <w:rPr>
          <w:rFonts w:ascii="맑은 고딕" w:eastAsia="맑은 고딕" w:hAnsi="맑은 고딕" w:cs="바탕체"/>
          <w:b/>
          <w:bCs/>
          <w:sz w:val="24"/>
          <w:szCs w:val="24"/>
          <w:highlight w:val="lightGray"/>
        </w:rPr>
        <w:t>㈜</w:t>
      </w: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</w:t>
      </w:r>
      <w:r w:rsidR="00A074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LED사업부 </w:t>
      </w:r>
      <w:r w:rsidR="00EB6BA4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조명</w:t>
      </w:r>
      <w:proofErr w:type="gramStart"/>
      <w:r w:rsidR="00EB6BA4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.전장</w:t>
      </w:r>
      <w:proofErr w:type="gramEnd"/>
      <w:r w:rsidR="00EB6BA4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</w:t>
      </w:r>
      <w:r w:rsidR="00B7039A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>생산관리</w:t>
      </w:r>
      <w:r w:rsidR="00B2631A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(과장~차장)</w:t>
      </w:r>
      <w:r w:rsidRPr="00707387">
        <w:rPr>
          <w:rFonts w:ascii="맑은 고딕" w:eastAsia="맑은 고딕" w:hAnsi="맑은 고딕" w:cs="바탕체" w:hint="eastAsia"/>
          <w:b/>
          <w:bCs/>
          <w:sz w:val="24"/>
          <w:szCs w:val="24"/>
          <w:highlight w:val="lightGray"/>
        </w:rPr>
        <w:t xml:space="preserve">                    </w:t>
      </w:r>
    </w:p>
    <w:p w:rsidR="007D5220" w:rsidRDefault="007D5220" w:rsidP="007D5220">
      <w:pPr>
        <w:wordWrap/>
        <w:snapToGrid w:val="0"/>
        <w:spacing w:line="10" w:lineRule="atLeast"/>
        <w:ind w:firstLineChars="200" w:firstLine="44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</w:p>
    <w:p w:rsidR="00765B29" w:rsidRPr="007D5220" w:rsidRDefault="00907C52" w:rsidP="007D5220">
      <w:pPr>
        <w:wordWrap/>
        <w:snapToGrid w:val="0"/>
        <w:spacing w:line="10" w:lineRule="atLeast"/>
        <w:ind w:firstLineChars="200" w:firstLine="44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1</w:t>
      </w:r>
      <w:r w:rsidR="00765B2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.</w:t>
      </w:r>
      <w:r w:rsidR="00765B2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765B2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국내 외주 </w:t>
      </w:r>
      <w:proofErr w:type="spellStart"/>
      <w:r w:rsidR="00765B2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협력사</w:t>
      </w:r>
      <w:proofErr w:type="spellEnd"/>
      <w:r w:rsidR="00765B2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조명 생산운영</w:t>
      </w:r>
    </w:p>
    <w:p w:rsidR="00765B29" w:rsidRPr="007D5220" w:rsidRDefault="00765B29" w:rsidP="00765B29">
      <w:pPr>
        <w:snapToGrid w:val="0"/>
        <w:ind w:left="4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</w:t>
      </w:r>
      <w:r w:rsidR="003836D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</w:t>
      </w:r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일간/주간단위 생산 실행력 관리. </w:t>
      </w:r>
      <w:proofErr w:type="spellStart"/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고객사</w:t>
      </w:r>
      <w:proofErr w:type="spellEnd"/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납기 적기 대응</w:t>
      </w:r>
    </w:p>
    <w:p w:rsidR="007D5220" w:rsidRDefault="007D5220" w:rsidP="00396EE3">
      <w:pPr>
        <w:pStyle w:val="af2"/>
        <w:snapToGrid w:val="0"/>
        <w:spacing w:line="300" w:lineRule="exact"/>
        <w:ind w:leftChars="0" w:left="40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</w:p>
    <w:p w:rsidR="00396EE3" w:rsidRPr="007D5220" w:rsidRDefault="00396EE3" w:rsidP="00396EE3">
      <w:pPr>
        <w:pStyle w:val="af2"/>
        <w:snapToGrid w:val="0"/>
        <w:spacing w:line="300" w:lineRule="exact"/>
        <w:ind w:leftChars="0" w:left="40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2</w:t>
      </w:r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 xml:space="preserve">. </w:t>
      </w: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생산진도관리</w:t>
      </w:r>
    </w:p>
    <w:p w:rsidR="00396EE3" w:rsidRPr="007D5220" w:rsidRDefault="00396EE3" w:rsidP="007D5220">
      <w:pPr>
        <w:pStyle w:val="af2"/>
        <w:snapToGrid w:val="0"/>
        <w:spacing w:line="300" w:lineRule="exact"/>
        <w:ind w:leftChars="7" w:left="14" w:firstLineChars="100" w:firstLine="22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="바탕체" w:hAnsi="바탕체" w:cs="바탕"/>
          <w:color w:val="000000"/>
          <w:sz w:val="22"/>
          <w:szCs w:val="22"/>
        </w:rPr>
        <w:t xml:space="preserve"> </w:t>
      </w:r>
      <w:r w:rsidR="002648E4" w:rsidRPr="007D5220">
        <w:rPr>
          <w:rFonts w:ascii="바탕체" w:hAnsi="바탕체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일일 생산 ISSUE 점검</w:t>
      </w:r>
    </w:p>
    <w:p w:rsidR="00396EE3" w:rsidRPr="007D5220" w:rsidRDefault="00396EE3" w:rsidP="007D5220">
      <w:pPr>
        <w:snapToGrid w:val="0"/>
        <w:spacing w:line="300" w:lineRule="exact"/>
        <w:ind w:leftChars="7" w:left="14" w:firstLineChars="300" w:firstLine="66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일일 생산 마감 회의</w:t>
      </w:r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gramStart"/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일일</w:t>
      </w:r>
      <w:proofErr w:type="gramEnd"/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생산현황 관리 )</w:t>
      </w:r>
    </w:p>
    <w:p w:rsidR="00765B29" w:rsidRPr="007D5220" w:rsidRDefault="00396EE3" w:rsidP="007D5220">
      <w:pPr>
        <w:pStyle w:val="af2"/>
        <w:snapToGrid w:val="0"/>
        <w:spacing w:line="300" w:lineRule="exact"/>
        <w:ind w:leftChars="7" w:left="14" w:firstLineChars="300" w:firstLine="66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</w:t>
      </w:r>
      <w:r w:rsidR="006B11B3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주 Resource 회의 </w:t>
      </w:r>
      <w:proofErr w:type="gramStart"/>
      <w:r w:rsidR="006B11B3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( </w:t>
      </w:r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생산확정</w:t>
      </w:r>
      <w:proofErr w:type="gramEnd"/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구간 자재 공급 및 </w:t>
      </w:r>
      <w:proofErr w:type="spellStart"/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capa</w:t>
      </w:r>
      <w:proofErr w:type="spellEnd"/>
      <w:r w:rsidR="008B270F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이상 점검 )</w:t>
      </w:r>
    </w:p>
    <w:p w:rsidR="006B11B3" w:rsidRPr="007D5220" w:rsidRDefault="006B11B3" w:rsidP="007D5220">
      <w:pPr>
        <w:pStyle w:val="af2"/>
        <w:snapToGrid w:val="0"/>
        <w:spacing w:line="300" w:lineRule="exact"/>
        <w:ind w:leftChars="7" w:left="14" w:firstLineChars="100" w:firstLine="22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2648E4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- 주간보고 회의체 운영</w:t>
      </w:r>
    </w:p>
    <w:p w:rsidR="004C592A" w:rsidRPr="007D5220" w:rsidRDefault="004C592A" w:rsidP="007D5220">
      <w:pPr>
        <w:snapToGrid w:val="0"/>
        <w:spacing w:line="300" w:lineRule="exact"/>
        <w:ind w:leftChars="7" w:left="14" w:firstLineChars="300" w:firstLine="66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긴급물량 대응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자재점검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및 제품공급 일정 확정 )</w:t>
      </w:r>
    </w:p>
    <w:p w:rsidR="004C592A" w:rsidRPr="007D5220" w:rsidRDefault="004C592A" w:rsidP="007D5220">
      <w:pPr>
        <w:pStyle w:val="af2"/>
        <w:snapToGrid w:val="0"/>
        <w:spacing w:line="300" w:lineRule="exact"/>
        <w:ind w:leftChars="7" w:left="14" w:firstLineChars="100" w:firstLine="22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2648E4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주차별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물량 변동 점검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자재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유실 최소화 운영 )</w:t>
      </w:r>
    </w:p>
    <w:p w:rsidR="00CA7A42" w:rsidRPr="007D5220" w:rsidRDefault="00CA7A42" w:rsidP="007D5220">
      <w:pPr>
        <w:pStyle w:val="af2"/>
        <w:snapToGrid w:val="0"/>
        <w:spacing w:line="300" w:lineRule="exact"/>
        <w:ind w:leftChars="7" w:left="14" w:firstLineChars="100" w:firstLine="22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2648E4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- 샘플 및 신모델 진행 점검 후 공급 대응</w:t>
      </w:r>
    </w:p>
    <w:p w:rsidR="00CA7A42" w:rsidRPr="007D5220" w:rsidRDefault="00CA7A42" w:rsidP="007D5220">
      <w:pPr>
        <w:snapToGrid w:val="0"/>
        <w:spacing w:line="300" w:lineRule="exact"/>
        <w:ind w:leftChars="7" w:left="14" w:firstLineChars="300" w:firstLine="66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- 월말 재고조사 진행 (</w:t>
      </w:r>
      <w:proofErr w:type="spellStart"/>
      <w:r w:rsidR="00BD4D9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자재입</w:t>
      </w:r>
      <w:proofErr w:type="spellEnd"/>
      <w:proofErr w:type="gramStart"/>
      <w:r w:rsidR="00BD4D9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,출고</w:t>
      </w:r>
      <w:proofErr w:type="gramEnd"/>
      <w:r w:rsidR="00BD4D9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및 생산수량 </w:t>
      </w:r>
      <w:proofErr w:type="spellStart"/>
      <w:r w:rsidR="00BD4D9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일치확인</w:t>
      </w:r>
      <w:proofErr w:type="spellEnd"/>
      <w:r w:rsidR="00BD4D9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)</w:t>
      </w:r>
    </w:p>
    <w:p w:rsidR="007D5220" w:rsidRDefault="007D5220" w:rsidP="007D5220">
      <w:pPr>
        <w:snapToGrid w:val="0"/>
        <w:spacing w:line="300" w:lineRule="exact"/>
        <w:ind w:firstLineChars="200" w:firstLine="44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EB6BA4" w:rsidRPr="007D5220" w:rsidRDefault="006B11B3" w:rsidP="007D5220">
      <w:pPr>
        <w:snapToGrid w:val="0"/>
        <w:spacing w:line="300" w:lineRule="exact"/>
        <w:ind w:firstLineChars="200" w:firstLine="44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3. </w:t>
      </w:r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 xml:space="preserve">외주 </w:t>
      </w:r>
      <w:proofErr w:type="spellStart"/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>임가공</w:t>
      </w:r>
      <w:proofErr w:type="spellEnd"/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 xml:space="preserve"> 단가운영 업무</w:t>
      </w:r>
    </w:p>
    <w:p w:rsidR="00EB6BA4" w:rsidRPr="007D5220" w:rsidRDefault="00EB6BA4" w:rsidP="007D5220">
      <w:pPr>
        <w:pStyle w:val="af2"/>
        <w:snapToGrid w:val="0"/>
        <w:spacing w:line="300" w:lineRule="exact"/>
        <w:ind w:leftChars="7" w:left="14" w:firstLineChars="100" w:firstLine="22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="바탕체" w:hAnsi="바탕체" w:cs="바탕"/>
          <w:color w:val="000000"/>
          <w:sz w:val="22"/>
          <w:szCs w:val="22"/>
        </w:rPr>
        <w:t xml:space="preserve"> </w:t>
      </w:r>
      <w:r w:rsidR="002648E4" w:rsidRPr="007D5220">
        <w:rPr>
          <w:rFonts w:ascii="바탕체" w:hAnsi="바탕체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제품별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원가절감 전략수립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및 혁신 활동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</w:t>
      </w:r>
    </w:p>
    <w:p w:rsidR="00EB6BA4" w:rsidRPr="007D5220" w:rsidRDefault="00EB6BA4" w:rsidP="007D5220">
      <w:pPr>
        <w:snapToGrid w:val="0"/>
        <w:spacing w:line="300" w:lineRule="exact"/>
        <w:ind w:leftChars="7" w:left="14" w:firstLineChars="300" w:firstLine="66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신모델 단가 </w:t>
      </w:r>
      <w:proofErr w:type="gramStart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대응 :</w:t>
      </w:r>
      <w:proofErr w:type="gramEnd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매월 신모델 정보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입수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및 분석</w:t>
      </w:r>
    </w:p>
    <w:p w:rsidR="00EB6BA4" w:rsidRPr="007D5220" w:rsidRDefault="00EB6BA4" w:rsidP="002648E4">
      <w:pPr>
        <w:pStyle w:val="af2"/>
        <w:snapToGrid w:val="0"/>
        <w:spacing w:line="300" w:lineRule="exact"/>
        <w:ind w:leftChars="7" w:left="14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</w:t>
      </w:r>
      <w:r w:rsidR="003836D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B5265B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2648E4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- 매월 </w:t>
      </w:r>
      <w:proofErr w:type="spellStart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임가공비</w:t>
      </w:r>
      <w:proofErr w:type="spellEnd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실적 보고 </w:t>
      </w:r>
      <w:proofErr w:type="gramStart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(</w:t>
      </w:r>
      <w:r w:rsidR="00861172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업체</w:t>
      </w:r>
      <w:proofErr w:type="gramEnd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/제품별, </w:t>
      </w:r>
      <w:proofErr w:type="spellStart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전월비</w:t>
      </w:r>
      <w:proofErr w:type="spellEnd"/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분석</w:t>
      </w:r>
      <w:r w:rsidR="0086117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)</w:t>
      </w:r>
    </w:p>
    <w:p w:rsidR="007D5220" w:rsidRDefault="007D5220" w:rsidP="00B5265B">
      <w:pPr>
        <w:pStyle w:val="af2"/>
        <w:snapToGrid w:val="0"/>
        <w:spacing w:line="300" w:lineRule="exact"/>
        <w:ind w:leftChars="0" w:left="40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EB6BA4" w:rsidRPr="007D5220" w:rsidRDefault="006B11B3" w:rsidP="00B5265B">
      <w:pPr>
        <w:pStyle w:val="af2"/>
        <w:snapToGrid w:val="0"/>
        <w:spacing w:line="300" w:lineRule="exact"/>
        <w:ind w:leftChars="0" w:left="400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4</w:t>
      </w:r>
      <w:r w:rsidR="00EB6BA4"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>. 상생 활동</w:t>
      </w:r>
    </w:p>
    <w:p w:rsidR="00EB6BA4" w:rsidRPr="007D5220" w:rsidRDefault="00EB6BA4" w:rsidP="00CD4B75">
      <w:pPr>
        <w:pStyle w:val="af2"/>
        <w:snapToGrid w:val="0"/>
        <w:spacing w:line="300" w:lineRule="exact"/>
        <w:ind w:leftChars="0" w:left="400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="바탕체" w:hAnsi="바탕체" w:cs="바탕" w:hint="eastAsia"/>
          <w:color w:val="000000"/>
          <w:sz w:val="22"/>
          <w:szCs w:val="22"/>
        </w:rPr>
        <w:t xml:space="preserve"> </w:t>
      </w:r>
      <w:r w:rsidR="003836D8" w:rsidRPr="007D5220">
        <w:rPr>
          <w:rFonts w:ascii="바탕체" w:hAnsi="바탕체" w:cs="바탕" w:hint="eastAsia"/>
          <w:color w:val="000000"/>
          <w:sz w:val="22"/>
          <w:szCs w:val="22"/>
        </w:rPr>
        <w:t xml:space="preserve">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외주사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상생 Risk 점검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및</w:t>
      </w:r>
      <w:r w:rsidR="005328D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상생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진단 대응 </w:t>
      </w:r>
    </w:p>
    <w:p w:rsidR="0034406B" w:rsidRPr="007D5220" w:rsidRDefault="0034406B" w:rsidP="00E93C6C">
      <w:pPr>
        <w:pStyle w:val="af2"/>
        <w:ind w:leftChars="-200" w:left="-400" w:firstLineChars="250" w:firstLine="550"/>
        <w:rPr>
          <w:rFonts w:ascii="바탕" w:eastAsia="바탕" w:hAnsi="바탕" w:cs="바탕체"/>
          <w:bCs/>
          <w:sz w:val="22"/>
          <w:szCs w:val="22"/>
        </w:rPr>
      </w:pPr>
    </w:p>
    <w:p w:rsidR="00E93C6C" w:rsidRPr="007D5220" w:rsidRDefault="00E93C6C" w:rsidP="00E93C6C">
      <w:pPr>
        <w:pStyle w:val="af2"/>
        <w:numPr>
          <w:ilvl w:val="0"/>
          <w:numId w:val="22"/>
        </w:numPr>
        <w:ind w:leftChars="0"/>
        <w:rPr>
          <w:rFonts w:asciiTheme="minorEastAsia" w:eastAsiaTheme="minorEastAsia" w:hAnsiTheme="minorEastAsia" w:cs="바탕체"/>
          <w:b/>
          <w:bCs/>
          <w:sz w:val="22"/>
          <w:szCs w:val="22"/>
          <w:highlight w:val="lightGray"/>
        </w:rPr>
      </w:pP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200</w:t>
      </w:r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9</w:t>
      </w: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.0</w:t>
      </w:r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4</w:t>
      </w: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~ </w:t>
      </w:r>
      <w:proofErr w:type="gramStart"/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20</w:t>
      </w:r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12</w:t>
      </w: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.</w:t>
      </w:r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03 </w:t>
      </w: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삼성</w:t>
      </w:r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LED</w:t>
      </w:r>
      <w:r w:rsidRPr="007D5220">
        <w:rPr>
          <w:rFonts w:asciiTheme="minorEastAsia" w:eastAsiaTheme="minorEastAsia" w:hAnsiTheme="minorEastAsia" w:cs="바탕체"/>
          <w:b/>
          <w:bCs/>
          <w:sz w:val="22"/>
          <w:szCs w:val="22"/>
          <w:highlight w:val="lightGray"/>
        </w:rPr>
        <w:t>㈜</w:t>
      </w:r>
      <w:proofErr w:type="gramEnd"/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</w:t>
      </w:r>
      <w:r w:rsidR="00E63DEB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생산</w:t>
      </w:r>
      <w:r w:rsidR="00B7039A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관리 </w:t>
      </w:r>
      <w:bookmarkStart w:id="1" w:name="_GoBack"/>
      <w:bookmarkEnd w:id="1"/>
      <w:r w:rsidR="00A0748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담당</w:t>
      </w:r>
      <w:r w:rsidR="00B2631A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(</w:t>
      </w:r>
      <w:r w:rsidR="00DC3A5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</w:t>
      </w:r>
      <w:r w:rsidR="00B2631A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>과장</w:t>
      </w:r>
      <w:r w:rsidR="00DC3A57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</w:t>
      </w:r>
      <w:r w:rsidR="00B2631A"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)   </w:t>
      </w:r>
      <w:r w:rsidRPr="007D5220">
        <w:rPr>
          <w:rFonts w:asciiTheme="minorEastAsia" w:eastAsiaTheme="minorEastAsia" w:hAnsiTheme="minorEastAsia" w:cs="바탕체" w:hint="eastAsia"/>
          <w:b/>
          <w:bCs/>
          <w:sz w:val="22"/>
          <w:szCs w:val="22"/>
          <w:highlight w:val="lightGray"/>
        </w:rPr>
        <w:t xml:space="preserve">             </w:t>
      </w:r>
    </w:p>
    <w:p w:rsidR="007D5220" w:rsidRDefault="007D5220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1. </w:t>
      </w:r>
      <w:proofErr w:type="gramStart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BLU ,조명</w:t>
      </w:r>
      <w:proofErr w:type="gramEnd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, 전장  생산 관리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계획 </w:t>
      </w:r>
      <w:r w:rsidRPr="007D5220">
        <w:rPr>
          <w:rFonts w:asciiTheme="minorHAnsi" w:hAnsi="바탕체" w:cs="바탕" w:hint="eastAsia"/>
          <w:color w:val="000000"/>
          <w:sz w:val="22"/>
          <w:szCs w:val="22"/>
        </w:rPr>
        <w:t>比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실적 진도 관리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( </w:t>
      </w:r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>일간</w:t>
      </w:r>
      <w:proofErr w:type="gramEnd"/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>/주간단위 생산실행력(FP) 관리 )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무상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사급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자재 출고/결산 관리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수불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)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외주비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매입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,제품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외주비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지불 결산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상하반기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폐창식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재고 관리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- 신모델 승인 및 초도 양산 대응  </w:t>
      </w:r>
    </w:p>
    <w:p w:rsidR="000B78A5" w:rsidRPr="007D5220" w:rsidRDefault="00A72BB3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FF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※ </w:t>
      </w:r>
      <w:proofErr w:type="gramStart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조명 :</w:t>
      </w:r>
      <w:proofErr w:type="gramEnd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</w:t>
      </w:r>
      <w:r w:rsidR="00B7039A">
        <w:rPr>
          <w:rFonts w:asciiTheme="minorHAnsi" w:eastAsiaTheme="minorHAnsi" w:hAnsiTheme="minorHAnsi" w:cs="바탕"/>
          <w:color w:val="0000FF"/>
          <w:sz w:val="22"/>
          <w:szCs w:val="22"/>
        </w:rPr>
        <w:t>LED</w:t>
      </w:r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모듈 및 SET 운영 (</w:t>
      </w:r>
      <w:r w:rsidR="003970A5"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SET :</w:t>
      </w:r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</w:t>
      </w:r>
      <w:proofErr w:type="spellStart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다운라이트</w:t>
      </w:r>
      <w:proofErr w:type="spellEnd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.평판.</w:t>
      </w:r>
      <w:proofErr w:type="spellStart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벌브</w:t>
      </w:r>
      <w:proofErr w:type="spellEnd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.</w:t>
      </w:r>
      <w:r w:rsidR="00AF157A">
        <w:rPr>
          <w:rFonts w:asciiTheme="minorHAnsi" w:eastAsiaTheme="minorHAnsi" w:hAnsiTheme="minorHAnsi" w:cs="바탕"/>
          <w:color w:val="0000FF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L-TUBE</w:t>
      </w:r>
      <w:proofErr w:type="gramStart"/>
      <w:r w:rsidR="0001473B"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>,가로등</w:t>
      </w:r>
      <w:proofErr w:type="gramEnd"/>
      <w:r w:rsidRPr="007D5220">
        <w:rPr>
          <w:rFonts w:asciiTheme="minorHAnsi" w:eastAsiaTheme="minorHAnsi" w:hAnsiTheme="minorHAnsi" w:cs="바탕" w:hint="eastAsia"/>
          <w:color w:val="0000FF"/>
          <w:sz w:val="22"/>
          <w:szCs w:val="22"/>
        </w:rPr>
        <w:t xml:space="preserve"> 운영 )</w:t>
      </w:r>
    </w:p>
    <w:p w:rsidR="007D5220" w:rsidRDefault="007D5220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2. KPI관리 </w:t>
      </w:r>
    </w:p>
    <w:p w:rsidR="000B78A5" w:rsidRPr="007D5220" w:rsidRDefault="000B78A5" w:rsidP="00D96F86">
      <w:pPr>
        <w:pStyle w:val="af2"/>
        <w:wordWrap/>
        <w:snapToGrid w:val="0"/>
        <w:spacing w:line="300" w:lineRule="exact"/>
        <w:ind w:leftChars="0" w:left="4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="바탕체" w:hAnsi="바탕체" w:cs="바탕" w:hint="eastAsia"/>
          <w:color w:val="000000"/>
          <w:sz w:val="22"/>
          <w:szCs w:val="22"/>
        </w:rPr>
        <w:t xml:space="preserve">   </w:t>
      </w:r>
      <w:r w:rsidR="00D96F86" w:rsidRPr="007D5220">
        <w:rPr>
          <w:rFonts w:ascii="바탕체" w:hAnsi="바탕체" w:cs="바탕"/>
          <w:color w:val="000000"/>
          <w:sz w:val="22"/>
          <w:szCs w:val="22"/>
        </w:rPr>
        <w:t xml:space="preserve"> 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- MP-PSI 주간공급능력 관리</w:t>
      </w:r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gramStart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Master</w:t>
      </w:r>
      <w:proofErr w:type="gramEnd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Plan : </w:t>
      </w:r>
      <w:proofErr w:type="spellStart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주별</w:t>
      </w:r>
      <w:proofErr w:type="spellEnd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생산계획 )</w:t>
      </w:r>
    </w:p>
    <w:p w:rsidR="000B78A5" w:rsidRPr="007D5220" w:rsidRDefault="000B78A5" w:rsidP="000B78A5">
      <w:pPr>
        <w:wordWrap/>
        <w:snapToGrid w:val="0"/>
        <w:spacing w:line="300" w:lineRule="exact"/>
        <w:ind w:left="4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</w:t>
      </w:r>
      <w:r w:rsidR="00D96F8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D96F86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FP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실행률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관리</w:t>
      </w:r>
      <w:r w:rsidR="00D96F8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     </w:t>
      </w:r>
      <w:r w:rsidR="00D96F86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  </w:t>
      </w:r>
      <w:r w:rsidR="00D96F8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gramStart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Factory</w:t>
      </w:r>
      <w:proofErr w:type="gramEnd"/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Plan : </w:t>
      </w:r>
      <w:r w:rsidR="00402766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일별</w:t>
      </w:r>
      <w:r w:rsidR="00402766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생산계획 )</w:t>
      </w: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</w:p>
    <w:p w:rsidR="000B78A5" w:rsidRPr="007D5220" w:rsidRDefault="000B78A5" w:rsidP="000B78A5">
      <w:pPr>
        <w:pStyle w:val="af2"/>
        <w:wordWrap/>
        <w:snapToGrid w:val="0"/>
        <w:spacing w:line="300" w:lineRule="exact"/>
        <w:ind w:leftChars="0" w:left="40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3. 기타 업무</w:t>
      </w:r>
    </w:p>
    <w:p w:rsidR="000B78A5" w:rsidRPr="007D5220" w:rsidRDefault="000B78A5" w:rsidP="00F46B85">
      <w:pPr>
        <w:pStyle w:val="af2"/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월생산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계획기준에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따라  설비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CAPA 점검</w:t>
      </w:r>
      <w:r w:rsid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JIG류 사전확보 후 생산 대응 )</w:t>
      </w:r>
    </w:p>
    <w:p w:rsidR="000B78A5" w:rsidRPr="00F46B85" w:rsidRDefault="000B78A5" w:rsidP="00F46B85">
      <w:pPr>
        <w:pStyle w:val="af2"/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악성재공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재고 폐기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 System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폐기)</w:t>
      </w:r>
      <w:r w:rsid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: 3개월 이상 </w:t>
      </w:r>
      <w:proofErr w:type="spellStart"/>
      <w:r w:rsidRP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무이동</w:t>
      </w:r>
      <w:proofErr w:type="spellEnd"/>
      <w:r w:rsidRP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재고 처리</w:t>
      </w:r>
    </w:p>
    <w:p w:rsidR="000B78A5" w:rsidRPr="007D5220" w:rsidRDefault="000B78A5" w:rsidP="007D5220">
      <w:pPr>
        <w:pStyle w:val="af2"/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재검 및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외주비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기본 </w:t>
      </w:r>
      <w:proofErr w:type="spellStart"/>
      <w:r w:rsidRPr="007D5220">
        <w:rPr>
          <w:rFonts w:asciiTheme="minorHAnsi" w:hAnsi="바탕체" w:cs="바탕" w:hint="eastAsia"/>
          <w:color w:val="000000"/>
          <w:sz w:val="22"/>
          <w:szCs w:val="22"/>
        </w:rPr>
        <w:t>外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추가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비용 발생시 정산 품의 진행</w:t>
      </w:r>
    </w:p>
    <w:p w:rsidR="004D09FA" w:rsidRPr="007D5220" w:rsidRDefault="000B78A5" w:rsidP="007D5220">
      <w:pPr>
        <w:pStyle w:val="af2"/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bCs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lastRenderedPageBreak/>
        <w:t xml:space="preserve">- </w:t>
      </w:r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 xml:space="preserve">외주 </w:t>
      </w:r>
      <w:proofErr w:type="spellStart"/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>임가공비</w:t>
      </w:r>
      <w:proofErr w:type="spellEnd"/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 xml:space="preserve"> 지급 및 생산 마감 결산</w:t>
      </w:r>
    </w:p>
    <w:p w:rsidR="00E93C6C" w:rsidRDefault="000B78A5" w:rsidP="007D5220">
      <w:pPr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bCs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>- 외주 자산 관리</w:t>
      </w:r>
      <w:proofErr w:type="gramStart"/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>( 대여계약</w:t>
      </w:r>
      <w:proofErr w:type="gramEnd"/>
      <w:r w:rsidRPr="007D5220">
        <w:rPr>
          <w:rFonts w:asciiTheme="minorHAnsi" w:eastAsiaTheme="minorHAnsi" w:hAnsiTheme="minorHAnsi" w:cs="바탕" w:hint="eastAsia"/>
          <w:bCs/>
          <w:color w:val="000000"/>
          <w:sz w:val="22"/>
          <w:szCs w:val="22"/>
        </w:rPr>
        <w:t xml:space="preserve"> 체결 및 정기실사 )</w:t>
      </w:r>
    </w:p>
    <w:p w:rsidR="007D5220" w:rsidRPr="007D5220" w:rsidRDefault="007D5220" w:rsidP="007D5220">
      <w:pPr>
        <w:wordWrap/>
        <w:snapToGrid w:val="0"/>
        <w:spacing w:line="300" w:lineRule="exact"/>
        <w:ind w:leftChars="7" w:left="14" w:firstLineChars="300" w:firstLine="660"/>
        <w:jc w:val="left"/>
        <w:textAlignment w:val="bottom"/>
        <w:rPr>
          <w:rFonts w:asciiTheme="minorHAnsi" w:eastAsiaTheme="minorHAnsi" w:hAnsiTheme="minorHAnsi" w:cs="바탕"/>
          <w:bCs/>
          <w:color w:val="000000"/>
          <w:sz w:val="22"/>
          <w:szCs w:val="22"/>
        </w:rPr>
      </w:pPr>
    </w:p>
    <w:p w:rsidR="00E93C6C" w:rsidRPr="007D5220" w:rsidRDefault="00B26BE9" w:rsidP="00E93C6C">
      <w:pPr>
        <w:pStyle w:val="af2"/>
        <w:numPr>
          <w:ilvl w:val="0"/>
          <w:numId w:val="22"/>
        </w:numPr>
        <w:ind w:leftChars="0" w:left="30"/>
        <w:rPr>
          <w:rFonts w:asciiTheme="minorHAnsi" w:eastAsiaTheme="minorHAnsi" w:hAnsiTheme="minorHAnsi" w:cs="바탕체"/>
          <w:b/>
          <w:bCs/>
          <w:sz w:val="22"/>
          <w:szCs w:val="22"/>
          <w:highlight w:val="lightGray"/>
        </w:rPr>
      </w:pPr>
      <w:r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1986.06</w:t>
      </w:r>
      <w:r w:rsidR="00E93C6C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~ 200</w:t>
      </w:r>
      <w:r w:rsidR="00492900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9</w:t>
      </w:r>
      <w:r w:rsidR="00E93C6C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.0</w:t>
      </w:r>
      <w:r w:rsidR="00492900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3</w:t>
      </w:r>
      <w:r w:rsidR="00676045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</w:t>
      </w:r>
      <w:r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삼성전기</w:t>
      </w:r>
      <w:r w:rsidR="00E93C6C" w:rsidRPr="007D5220">
        <w:rPr>
          <w:rFonts w:asciiTheme="minorHAnsi" w:eastAsiaTheme="minorHAnsi" w:hAnsiTheme="minorHAnsi" w:cs="바탕체"/>
          <w:b/>
          <w:bCs/>
          <w:sz w:val="22"/>
          <w:szCs w:val="22"/>
          <w:highlight w:val="lightGray"/>
        </w:rPr>
        <w:t>㈜</w:t>
      </w:r>
      <w:r w:rsidR="00E93C6C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</w:t>
      </w:r>
      <w:r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영상사업부 생산</w:t>
      </w:r>
      <w:proofErr w:type="gramStart"/>
      <w:r w:rsidR="00E67588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.자재</w:t>
      </w:r>
      <w:r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관리</w:t>
      </w:r>
      <w:proofErr w:type="gramEnd"/>
      <w:r w:rsidR="00676045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(</w:t>
      </w:r>
      <w:r w:rsidR="00DC3A57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</w:t>
      </w:r>
      <w:r w:rsidR="00676045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사원~</w:t>
      </w:r>
      <w:r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대리</w:t>
      </w:r>
      <w:r w:rsidR="00DC3A57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</w:t>
      </w:r>
      <w:r w:rsidR="00676045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>)</w:t>
      </w:r>
      <w:r w:rsidR="00E93C6C" w:rsidRPr="007D5220">
        <w:rPr>
          <w:rFonts w:asciiTheme="minorHAnsi" w:eastAsiaTheme="minorHAnsi" w:hAnsiTheme="minorHAnsi" w:cs="바탕체" w:hint="eastAsia"/>
          <w:b/>
          <w:bCs/>
          <w:sz w:val="22"/>
          <w:szCs w:val="22"/>
          <w:highlight w:val="lightGray"/>
        </w:rPr>
        <w:t xml:space="preserve">       </w:t>
      </w:r>
    </w:p>
    <w:p w:rsidR="007D5220" w:rsidRDefault="007D5220" w:rsidP="007D5220">
      <w:pPr>
        <w:wordWrap/>
        <w:snapToGrid w:val="0"/>
        <w:spacing w:line="300" w:lineRule="exact"/>
        <w:ind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E63DEB" w:rsidRPr="00F46B85" w:rsidRDefault="00E63DEB" w:rsidP="00F46B85">
      <w:pPr>
        <w:wordWrap/>
        <w:snapToGrid w:val="0"/>
        <w:ind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1. 국내 외주 </w:t>
      </w:r>
      <w:proofErr w:type="spellStart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협력사</w:t>
      </w:r>
      <w:proofErr w:type="spellEnd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생산운영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proofErr w:type="gram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</w:t>
      </w:r>
      <w:r w:rsidR="00861172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계획</w:t>
      </w:r>
      <w:proofErr w:type="gram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hAnsi="바탕체" w:cs="바탕" w:hint="eastAsia"/>
          <w:color w:val="000000"/>
          <w:sz w:val="22"/>
          <w:szCs w:val="22"/>
        </w:rPr>
        <w:t>比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실적 </w:t>
      </w:r>
      <w:r w:rsidR="005328D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생산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진도 관리 )</w:t>
      </w:r>
    </w:p>
    <w:p w:rsidR="00E63DEB" w:rsidRPr="00F46B85" w:rsidRDefault="00E63DEB" w:rsidP="00F46B85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2. 외주 </w:t>
      </w:r>
      <w:proofErr w:type="spellStart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임가공비</w:t>
      </w:r>
      <w:proofErr w:type="spellEnd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지급 및 생산 마감 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결산</w:t>
      </w:r>
    </w:p>
    <w:p w:rsidR="00E63DEB" w:rsidRPr="007D5220" w:rsidRDefault="00E63DEB" w:rsidP="007D5220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3. 외주 일간/주간단위 생산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실행력 관리</w:t>
      </w:r>
    </w:p>
    <w:p w:rsidR="00E63DEB" w:rsidRPr="00F46B85" w:rsidRDefault="00E63DEB" w:rsidP="00F46B85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4. </w:t>
      </w:r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>중장기 계획 수립,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 xml:space="preserve">수요 변화 </w:t>
      </w:r>
      <w:proofErr w:type="gramStart"/>
      <w:r w:rsidRPr="007D5220">
        <w:rPr>
          <w:rFonts w:asciiTheme="minorHAnsi" w:eastAsiaTheme="minorHAnsi" w:hAnsiTheme="minorHAnsi" w:cs="바탕"/>
          <w:b/>
          <w:color w:val="000000"/>
          <w:sz w:val="22"/>
          <w:szCs w:val="22"/>
        </w:rPr>
        <w:t>모니터링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:</w:t>
      </w:r>
      <w:proofErr w:type="gramEnd"/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도급자재 </w:t>
      </w:r>
      <w:r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>Resource 점검</w:t>
      </w:r>
    </w:p>
    <w:p w:rsidR="00E63DEB" w:rsidRPr="007D5220" w:rsidRDefault="005328D2" w:rsidP="007D5220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5</w:t>
      </w:r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. </w:t>
      </w:r>
      <w:r w:rsidR="00E63DEB" w:rsidRPr="007D5220">
        <w:rPr>
          <w:rFonts w:asciiTheme="minorHAnsi" w:eastAsiaTheme="minorHAnsi" w:hAnsiTheme="minorHAnsi" w:cs="바탕" w:hint="eastAsia"/>
          <w:b/>
          <w:sz w:val="22"/>
          <w:szCs w:val="22"/>
        </w:rPr>
        <w:t>매입상품 PO발행</w:t>
      </w:r>
    </w:p>
    <w:p w:rsidR="00E63DEB" w:rsidRPr="00F46B85" w:rsidRDefault="005328D2" w:rsidP="00F46B85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sz w:val="22"/>
          <w:szCs w:val="22"/>
        </w:rPr>
        <w:t>6</w:t>
      </w:r>
      <w:r w:rsidR="00E63DEB" w:rsidRPr="007D5220">
        <w:rPr>
          <w:rFonts w:asciiTheme="minorHAnsi" w:eastAsiaTheme="minorHAnsi" w:hAnsiTheme="minorHAnsi" w:cs="바탕" w:hint="eastAsia"/>
          <w:b/>
          <w:sz w:val="22"/>
          <w:szCs w:val="22"/>
        </w:rPr>
        <w:t xml:space="preserve">. </w:t>
      </w:r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상</w:t>
      </w:r>
      <w:proofErr w:type="gramStart"/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,</w:t>
      </w:r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하반기</w:t>
      </w:r>
      <w:proofErr w:type="gramEnd"/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proofErr w:type="spellStart"/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협력사</w:t>
      </w:r>
      <w:proofErr w:type="spellEnd"/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재고실사</w:t>
      </w:r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(</w:t>
      </w:r>
      <w:proofErr w:type="spellStart"/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무상사급</w:t>
      </w:r>
      <w:proofErr w:type="spellEnd"/>
      <w:r w:rsidR="00F46B85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)  </w:t>
      </w:r>
      <w:r w:rsidR="00F46B85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: </w:t>
      </w:r>
      <w:proofErr w:type="spellStart"/>
      <w:r w:rsidR="00E63DEB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폐창식</w:t>
      </w:r>
      <w:proofErr w:type="spellEnd"/>
    </w:p>
    <w:p w:rsidR="00E63DEB" w:rsidRPr="007D5220" w:rsidRDefault="005328D2" w:rsidP="007D5220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7</w:t>
      </w:r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. KPI관리 </w:t>
      </w:r>
    </w:p>
    <w:p w:rsidR="00E63DEB" w:rsidRPr="007D5220" w:rsidRDefault="00E63DEB" w:rsidP="007D5220">
      <w:pPr>
        <w:wordWrap/>
        <w:snapToGrid w:val="0"/>
        <w:ind w:leftChars="7" w:left="14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</w:t>
      </w:r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333BF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- MP-PSI 주간공급능력 관리</w:t>
      </w:r>
    </w:p>
    <w:p w:rsidR="005328D2" w:rsidRPr="007D5220" w:rsidRDefault="00E63DEB" w:rsidP="007D5220">
      <w:pPr>
        <w:wordWrap/>
        <w:snapToGrid w:val="0"/>
        <w:ind w:leftChars="7" w:left="14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</w:t>
      </w:r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333BF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FP </w:t>
      </w:r>
      <w:proofErr w:type="spellStart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실행률</w:t>
      </w:r>
      <w:proofErr w:type="spellEnd"/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</w:p>
    <w:p w:rsidR="00E63DEB" w:rsidRPr="007D5220" w:rsidRDefault="005328D2" w:rsidP="007D5220">
      <w:pPr>
        <w:wordWrap/>
        <w:snapToGrid w:val="0"/>
        <w:ind w:leftChars="7" w:left="14" w:firstLineChars="100" w:firstLine="22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8</w:t>
      </w:r>
      <w:r w:rsidR="00E63DEB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. </w:t>
      </w:r>
      <w:proofErr w:type="spellStart"/>
      <w:r w:rsidR="0026737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협력사</w:t>
      </w:r>
      <w:proofErr w:type="spellEnd"/>
      <w:r w:rsidR="0026737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자재 입</w:t>
      </w:r>
      <w:proofErr w:type="gramStart"/>
      <w:r w:rsidR="0026737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.출고</w:t>
      </w:r>
      <w:proofErr w:type="gramEnd"/>
      <w:r w:rsidR="00267379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관리</w:t>
      </w:r>
    </w:p>
    <w:p w:rsidR="00EE0201" w:rsidRPr="007D5220" w:rsidRDefault="00E63DEB" w:rsidP="007D5220">
      <w:pPr>
        <w:wordWrap/>
        <w:snapToGrid w:val="0"/>
        <w:ind w:leftChars="7" w:left="14"/>
        <w:jc w:val="left"/>
        <w:textAlignment w:val="bottom"/>
        <w:rPr>
          <w:rFonts w:asciiTheme="minorHAnsi" w:eastAsiaTheme="minorHAnsi" w:hAnsiTheme="minorHAnsi" w:cs="바탕"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  </w:t>
      </w:r>
      <w:r w:rsidR="00907C52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="00333BF8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r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- </w:t>
      </w:r>
      <w:r w:rsidR="0026737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원자재</w:t>
      </w:r>
      <w:r w:rsidR="0041511D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gramStart"/>
      <w:r w:rsidR="0041511D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(</w:t>
      </w:r>
      <w:r w:rsidR="0041511D" w:rsidRPr="007D5220">
        <w:rPr>
          <w:rFonts w:asciiTheme="minorHAnsi" w:eastAsiaTheme="minorHAnsi" w:hAnsiTheme="minorHAnsi" w:cs="바탕"/>
          <w:color w:val="000000"/>
          <w:sz w:val="22"/>
          <w:szCs w:val="22"/>
        </w:rPr>
        <w:t xml:space="preserve"> </w:t>
      </w:r>
      <w:proofErr w:type="spellStart"/>
      <w:r w:rsidR="0026737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임가공</w:t>
      </w:r>
      <w:proofErr w:type="spellEnd"/>
      <w:proofErr w:type="gramEnd"/>
      <w:r w:rsidR="0026737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</w:t>
      </w:r>
      <w:proofErr w:type="spellStart"/>
      <w:r w:rsidR="0026737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>협력사</w:t>
      </w:r>
      <w:proofErr w:type="spellEnd"/>
      <w:r w:rsidR="00267379" w:rsidRPr="007D5220">
        <w:rPr>
          <w:rFonts w:asciiTheme="minorHAnsi" w:eastAsiaTheme="minorHAnsi" w:hAnsiTheme="minorHAnsi" w:cs="바탕" w:hint="eastAsia"/>
          <w:color w:val="000000"/>
          <w:sz w:val="22"/>
          <w:szCs w:val="22"/>
        </w:rPr>
        <w:t xml:space="preserve"> 관리 )</w:t>
      </w:r>
    </w:p>
    <w:p w:rsidR="00DE209D" w:rsidRPr="007D5220" w:rsidRDefault="00DE209D" w:rsidP="007D5220">
      <w:pPr>
        <w:wordWrap/>
        <w:snapToGrid w:val="0"/>
        <w:ind w:leftChars="7" w:left="14" w:firstLine="225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9. 재고 감소 </w:t>
      </w:r>
      <w:proofErr w:type="gramStart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및  긴급물량</w:t>
      </w:r>
      <w:proofErr w:type="gramEnd"/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대응력 확보</w:t>
      </w:r>
    </w:p>
    <w:p w:rsidR="00DE209D" w:rsidRPr="007D5220" w:rsidRDefault="00DE209D" w:rsidP="007D5220">
      <w:pPr>
        <w:wordWrap/>
        <w:snapToGrid w:val="0"/>
        <w:ind w:leftChars="7" w:left="14" w:firstLineChars="50" w:firstLine="11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10.</w:t>
      </w:r>
      <w:r w:rsidR="00E862DD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</w:t>
      </w:r>
      <w:proofErr w:type="spellStart"/>
      <w:r w:rsidR="00E862DD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장납기</w:t>
      </w:r>
      <w:proofErr w:type="spellEnd"/>
      <w:r w:rsidR="00E862DD"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 xml:space="preserve"> 자재 재고수량 관리</w:t>
      </w:r>
    </w:p>
    <w:p w:rsidR="00E862DD" w:rsidRPr="007D5220" w:rsidRDefault="00E862DD" w:rsidP="007D5220">
      <w:pPr>
        <w:wordWrap/>
        <w:snapToGrid w:val="0"/>
        <w:ind w:leftChars="7" w:left="14" w:firstLineChars="50" w:firstLine="110"/>
        <w:jc w:val="left"/>
        <w:textAlignment w:val="bottom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  <w:r w:rsidRPr="007D5220">
        <w:rPr>
          <w:rFonts w:asciiTheme="minorHAnsi" w:eastAsiaTheme="minorHAnsi" w:hAnsiTheme="minorHAnsi" w:cs="바탕" w:hint="eastAsia"/>
          <w:b/>
          <w:color w:val="000000"/>
          <w:sz w:val="22"/>
          <w:szCs w:val="22"/>
        </w:rPr>
        <w:t>11. 원자재 입고 일정관리</w:t>
      </w:r>
    </w:p>
    <w:p w:rsidR="005824DC" w:rsidRDefault="005824DC" w:rsidP="003C7F19">
      <w:pPr>
        <w:spacing w:line="360" w:lineRule="exact"/>
        <w:jc w:val="left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706AE3" w:rsidRDefault="00706AE3" w:rsidP="003C7F19">
      <w:pPr>
        <w:spacing w:line="360" w:lineRule="exact"/>
        <w:jc w:val="left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706AE3" w:rsidRDefault="00706AE3" w:rsidP="003C7F19">
      <w:pPr>
        <w:spacing w:line="360" w:lineRule="exact"/>
        <w:jc w:val="left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  <w:r>
        <w:rPr>
          <w:rFonts w:asciiTheme="minorHAnsi" w:eastAsiaTheme="minorHAnsi" w:hAnsiTheme="minorHAnsi" w:cs="바탕체" w:hint="eastAsia"/>
          <w:bCs/>
          <w:sz w:val="22"/>
          <w:szCs w:val="22"/>
        </w:rPr>
        <w:lastRenderedPageBreak/>
        <w:t xml:space="preserve">                    자기소개서</w:t>
      </w:r>
    </w:p>
    <w:p w:rsidR="00706AE3" w:rsidRPr="00D47B58" w:rsidRDefault="00706AE3" w:rsidP="00706AE3">
      <w:pPr>
        <w:spacing w:line="360" w:lineRule="exact"/>
        <w:ind w:leftChars="7" w:left="234" w:hangingChars="100" w:hanging="220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30년간 한 직장에서 근속하여 단 한번도 나태한 모습을 보이지 않고 오직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성실하게 업무에 임했고, 새롭게 제2도약의 전성기를 꿈꾸고 자신감 충만하고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용기있는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이성복입니다.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또한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“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산업에 마법의 돌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”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이라는 수식어를 달고 경제활동 무대였던 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80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년대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제조생산에 어느 누구도 범접 할 수 없는 경험의 충만함이 가득한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『생산관리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.자재관리</w:t>
      </w:r>
      <w:proofErr w:type="gram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』이라는 수식어를 붙여 손색없음을 재차 자부 합니다.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조직내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위로는 충실한 Follower로써 수평 &amp; 아래로써는 Mentor로써 조직에 가치 제고 견인차로써 다방면 Multi Player가능한 경험을 갖고 있습니다.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지금까지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모든일에는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즉시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.반드시.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될때까지</w:t>
      </w:r>
      <w:proofErr w:type="spellEnd"/>
      <w:proofErr w:type="gram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한다는 끝장 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mind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를 가지고 업무에 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임했고,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 xml:space="preserve"> 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또한 끝날 때 까지는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끝난게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아니다는 사고방식으로 임하고,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안된다는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생각을 버리고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될때까지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끝까지 물고 늘어지는 불굴의 생각으로,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언제든지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할수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있다는 긍정 정신으로 생활하고 있습니다.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확정된 조직의 Goal앞에서는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먹잇감을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절대 놓치지 않은 맹수와 같은 저돌적 사고를 가지고 있으며 품질과는 어떠한 경우에도 절대 타협하지 않는 관리Motto를 원칙으로 하고 있습니다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이는 공정 설비의 가장 바람직한 상태를 예방 보전 차원 유지하는 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첩경이며 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그과정을</w:t>
      </w:r>
      <w:proofErr w:type="spellEnd"/>
      <w:proofErr w:type="gram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거쳐 성숙된 균일 제품이 고객에게 한결같이 제공되는 일관성을 확보 할 수 있음을 일찍이 학습 하였습니다.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리더로써 모름지기 열정적인 직원들을 가족처럼 소중히 생각하고,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 xml:space="preserve"> 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외부의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소리를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듣는것도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좋고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,명사들을</w:t>
      </w:r>
      <w:proofErr w:type="gram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만나 훌륭한 가르침도 전수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받은것도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좋지만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일차적으로 관심 갖고 독려하고 귀 기울이고 동고동락해야 할 사람들은 직원들과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소통과 배려하는 마음 가짐이 투철하다고 생각됩니다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.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,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.</w:t>
      </w:r>
      <w:proofErr w:type="gramEnd"/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단체 조직관리에 있어 일심동체의 응집력과 종업원의 제조Skill-</w:t>
      </w:r>
      <w:proofErr w:type="gram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up ,제조경쟁력</w:t>
      </w:r>
      <w:proofErr w:type="gram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,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원가 경쟁력 차원 다방면의 요새화(</w:t>
      </w:r>
      <w:r w:rsidRPr="00D47B58">
        <w:rPr>
          <w:rFonts w:asciiTheme="minorHAnsi" w:hAnsi="바탕체" w:cs="바탕체" w:hint="eastAsia"/>
          <w:bCs/>
          <w:sz w:val="22"/>
          <w:szCs w:val="22"/>
        </w:rPr>
        <w:t>要塞化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)가 모든 분야에 구축되어야 함을 지상과제로 삼아 선봉장이 되는데 기꺼이 가지고 있는 끼와 능력을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가감없이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공유할 적임자임을 자부합니다. 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경력자의 진정한 자세와 능력이 무엇인지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잘알고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있습니다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그 동안 신뢰로 쌓아온 경험은 곧 제 자신입니다.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 xml:space="preserve"> 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언제나 끊임없이 자기계발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하면서 지금까지의 경력에 책임감과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성싨어을</w:t>
      </w:r>
      <w:proofErr w:type="spellEnd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바탕으로 이 회사에 보탬이 </w:t>
      </w:r>
      <w:proofErr w:type="spellStart"/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될수</w:t>
      </w:r>
      <w:proofErr w:type="spellEnd"/>
    </w:p>
    <w:p w:rsidR="00706AE3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>있는 조직원으로 성장하도록 최선을 다하겠습니다,</w:t>
      </w:r>
    </w:p>
    <w:p w:rsidR="00706AE3" w:rsidRPr="00D47B58" w:rsidRDefault="00706AE3" w:rsidP="00706AE3">
      <w:pPr>
        <w:spacing w:line="360" w:lineRule="exact"/>
        <w:ind w:leftChars="7" w:left="14"/>
        <w:rPr>
          <w:rFonts w:asciiTheme="minorHAnsi" w:eastAsiaTheme="minorHAnsi" w:hAnsiTheme="minorHAnsi" w:cs="바탕체"/>
          <w:bCs/>
          <w:sz w:val="22"/>
          <w:szCs w:val="22"/>
        </w:rPr>
      </w:pPr>
      <w:r w:rsidRPr="00D47B58">
        <w:rPr>
          <w:rFonts w:asciiTheme="minorHAnsi" w:eastAsiaTheme="minorHAnsi" w:hAnsiTheme="minorHAnsi" w:cs="바탕체"/>
          <w:bCs/>
          <w:sz w:val="22"/>
          <w:szCs w:val="22"/>
          <w:shd w:val="pct15" w:color="auto" w:fill="FFFFFF"/>
        </w:rPr>
        <w:t>--</w:t>
      </w:r>
      <w:r w:rsidRPr="00D47B58">
        <w:rPr>
          <w:rFonts w:asciiTheme="minorHAnsi" w:eastAsiaTheme="minorHAnsi" w:hAnsiTheme="minorHAnsi" w:cs="바탕체" w:hint="eastAsia"/>
          <w:bCs/>
          <w:sz w:val="22"/>
          <w:szCs w:val="22"/>
        </w:rPr>
        <w:t xml:space="preserve"> 감사합니다 </w:t>
      </w:r>
      <w:r w:rsidRPr="00D47B58">
        <w:rPr>
          <w:rFonts w:asciiTheme="minorHAnsi" w:eastAsiaTheme="minorHAnsi" w:hAnsiTheme="minorHAnsi" w:cs="바탕체"/>
          <w:bCs/>
          <w:sz w:val="22"/>
          <w:szCs w:val="22"/>
        </w:rPr>
        <w:t>--</w:t>
      </w:r>
    </w:p>
    <w:p w:rsidR="00706AE3" w:rsidRDefault="00706AE3" w:rsidP="003C7F19">
      <w:pPr>
        <w:spacing w:line="360" w:lineRule="exact"/>
        <w:jc w:val="left"/>
        <w:rPr>
          <w:rFonts w:asciiTheme="minorHAnsi" w:eastAsiaTheme="minorHAnsi" w:hAnsiTheme="minorHAnsi" w:cs="바탕"/>
          <w:b/>
          <w:color w:val="000000"/>
          <w:sz w:val="22"/>
          <w:szCs w:val="22"/>
        </w:rPr>
      </w:pPr>
    </w:p>
    <w:sectPr w:rsidR="00706AE3" w:rsidSect="00943F3B">
      <w:headerReference w:type="default" r:id="rId10"/>
      <w:footerReference w:type="even" r:id="rId11"/>
      <w:footerReference w:type="default" r:id="rId12"/>
      <w:pgSz w:w="11906" w:h="16838" w:code="9"/>
      <w:pgMar w:top="1440" w:right="1287" w:bottom="539" w:left="1440" w:header="902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F5E" w:rsidRDefault="00AA1F5E">
      <w:r>
        <w:separator/>
      </w:r>
    </w:p>
  </w:endnote>
  <w:endnote w:type="continuationSeparator" w:id="0">
    <w:p w:rsidR="00AA1F5E" w:rsidRDefault="00AA1F5E">
      <w:r>
        <w:continuationSeparator/>
      </w:r>
    </w:p>
  </w:endnote>
  <w:endnote w:type="continuationNotice" w:id="1">
    <w:p w:rsidR="00AA1F5E" w:rsidRDefault="00AA1F5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D9" w:rsidRDefault="00E8673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273ED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73ED9" w:rsidRDefault="00273ED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D9" w:rsidRPr="008060BD" w:rsidRDefault="00273ED9" w:rsidP="00231679">
    <w:pPr>
      <w:pStyle w:val="a4"/>
      <w:jc w:val="center"/>
      <w:rPr>
        <w:rFonts w:ascii="굴림" w:eastAsia="굴림" w:hAnsi="굴림" w:cs="Tahoma"/>
        <w:iCs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F5E" w:rsidRDefault="00AA1F5E">
      <w:r>
        <w:separator/>
      </w:r>
    </w:p>
  </w:footnote>
  <w:footnote w:type="continuationSeparator" w:id="0">
    <w:p w:rsidR="00AA1F5E" w:rsidRDefault="00AA1F5E">
      <w:r>
        <w:continuationSeparator/>
      </w:r>
    </w:p>
  </w:footnote>
  <w:footnote w:type="continuationNotice" w:id="1">
    <w:p w:rsidR="00AA1F5E" w:rsidRDefault="00AA1F5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ED9" w:rsidRDefault="00E86730">
    <w:pPr>
      <w:pStyle w:val="a4"/>
      <w:jc w:val="right"/>
    </w:pPr>
    <w:r w:rsidRPr="00E86730">
      <w:fldChar w:fldCharType="begin"/>
    </w:r>
    <w:r w:rsidR="00273ED9">
      <w:instrText xml:space="preserve"> PAGE   \* MERGEFORMAT </w:instrText>
    </w:r>
    <w:r w:rsidRPr="00E86730">
      <w:fldChar w:fldCharType="separate"/>
    </w:r>
    <w:r w:rsidR="002F3BF0" w:rsidRPr="002F3BF0">
      <w:rPr>
        <w:noProof/>
        <w:lang w:val="ko-KR"/>
      </w:rPr>
      <w:t>2</w:t>
    </w:r>
    <w:r>
      <w:rPr>
        <w:noProof/>
        <w:lang w:val="ko-KR"/>
      </w:rPr>
      <w:fldChar w:fldCharType="end"/>
    </w:r>
    <w:r w:rsidR="00273ED9">
      <w:rPr>
        <w:rFonts w:hint="eastAsia"/>
      </w:rPr>
      <w:t>/</w:t>
    </w:r>
    <w:r w:rsidR="001B420C">
      <w:rPr>
        <w:rFonts w:hint="eastAsia"/>
      </w:rPr>
      <w:t>3</w:t>
    </w:r>
  </w:p>
  <w:p w:rsidR="00273ED9" w:rsidRDefault="00273ED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EA5"/>
    <w:multiLevelType w:val="hybridMultilevel"/>
    <w:tmpl w:val="75BC3562"/>
    <w:lvl w:ilvl="0" w:tplc="04090007">
      <w:start w:val="1"/>
      <w:numFmt w:val="bullet"/>
      <w:lvlText w:val=""/>
      <w:lvlJc w:val="left"/>
      <w:pPr>
        <w:ind w:left="542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1A04D62">
      <w:numFmt w:val="bullet"/>
      <w:lvlText w:val="-"/>
      <w:lvlJc w:val="left"/>
      <w:pPr>
        <w:ind w:left="1560" w:hanging="360"/>
      </w:pPr>
      <w:rPr>
        <w:rFonts w:ascii="Times New Roman" w:eastAsia="바탕체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2F6E36"/>
    <w:multiLevelType w:val="hybridMultilevel"/>
    <w:tmpl w:val="A0E4BB28"/>
    <w:lvl w:ilvl="0" w:tplc="04090007">
      <w:start w:val="1"/>
      <w:numFmt w:val="bullet"/>
      <w:lvlText w:val=""/>
      <w:lvlJc w:val="left"/>
      <w:pPr>
        <w:ind w:left="542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>
    <w:nsid w:val="06C55250"/>
    <w:multiLevelType w:val="hybridMultilevel"/>
    <w:tmpl w:val="E4CC1510"/>
    <w:lvl w:ilvl="0" w:tplc="A0F42ECE">
      <w:numFmt w:val="bullet"/>
      <w:lvlText w:val="※"/>
      <w:lvlJc w:val="left"/>
      <w:pPr>
        <w:ind w:left="502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0E951C0A"/>
    <w:multiLevelType w:val="hybridMultilevel"/>
    <w:tmpl w:val="306E680C"/>
    <w:lvl w:ilvl="0" w:tplc="E4645B68"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="Times New Roman" w:hint="eastAsia"/>
        <w:color w:val="1F497D" w:themeColor="text2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4">
    <w:nsid w:val="14F11A47"/>
    <w:multiLevelType w:val="hybridMultilevel"/>
    <w:tmpl w:val="97CCF0A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1E3649"/>
    <w:multiLevelType w:val="hybridMultilevel"/>
    <w:tmpl w:val="5798EEA4"/>
    <w:lvl w:ilvl="0" w:tplc="EA52D4B2"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Times New Roman" w:hint="eastAsia"/>
        <w:color w:val="1F497D" w:themeColor="text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>
    <w:nsid w:val="1C2B64F7"/>
    <w:multiLevelType w:val="hybridMultilevel"/>
    <w:tmpl w:val="0784BF84"/>
    <w:lvl w:ilvl="0" w:tplc="04090007">
      <w:start w:val="1"/>
      <w:numFmt w:val="bullet"/>
      <w:lvlText w:val=""/>
      <w:lvlJc w:val="left"/>
      <w:pPr>
        <w:ind w:left="40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100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7">
    <w:nsid w:val="212C525B"/>
    <w:multiLevelType w:val="hybridMultilevel"/>
    <w:tmpl w:val="B9660192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"/>
      <w:lvlJc w:val="left"/>
      <w:pPr>
        <w:ind w:left="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>
    <w:nsid w:val="295E418C"/>
    <w:multiLevelType w:val="hybridMultilevel"/>
    <w:tmpl w:val="2C0628C8"/>
    <w:lvl w:ilvl="0" w:tplc="08B8FD7C">
      <w:numFmt w:val="bullet"/>
      <w:lvlText w:val="※"/>
      <w:lvlJc w:val="left"/>
      <w:pPr>
        <w:ind w:left="760" w:hanging="360"/>
      </w:pPr>
      <w:rPr>
        <w:rFonts w:ascii="바탕" w:eastAsia="바탕" w:hAnsi="바탕" w:cs="Symbo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CC7A5D"/>
    <w:multiLevelType w:val="hybridMultilevel"/>
    <w:tmpl w:val="7B68A136"/>
    <w:lvl w:ilvl="0" w:tplc="BA2A5522">
      <w:start w:val="1900"/>
      <w:numFmt w:val="bullet"/>
      <w:lvlText w:val="-"/>
      <w:lvlJc w:val="left"/>
      <w:pPr>
        <w:ind w:left="104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0">
    <w:nsid w:val="2EE41127"/>
    <w:multiLevelType w:val="hybridMultilevel"/>
    <w:tmpl w:val="841E04AA"/>
    <w:lvl w:ilvl="0" w:tplc="04090003">
      <w:start w:val="1"/>
      <w:numFmt w:val="bullet"/>
      <w:lvlText w:val=""/>
      <w:lvlJc w:val="left"/>
      <w:pPr>
        <w:ind w:left="52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4" w:hanging="400"/>
      </w:pPr>
      <w:rPr>
        <w:rFonts w:ascii="Wingdings" w:hAnsi="Wingdings" w:hint="default"/>
      </w:rPr>
    </w:lvl>
  </w:abstractNum>
  <w:abstractNum w:abstractNumId="11">
    <w:nsid w:val="30DF120C"/>
    <w:multiLevelType w:val="hybridMultilevel"/>
    <w:tmpl w:val="07B034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439219F"/>
    <w:multiLevelType w:val="hybridMultilevel"/>
    <w:tmpl w:val="F6187F0E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"/>
      <w:lvlJc w:val="left"/>
      <w:pPr>
        <w:ind w:left="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>
    <w:nsid w:val="378225FC"/>
    <w:multiLevelType w:val="hybridMultilevel"/>
    <w:tmpl w:val="7F206CBC"/>
    <w:lvl w:ilvl="0" w:tplc="E048C1E8">
      <w:start w:val="1900"/>
      <w:numFmt w:val="bullet"/>
      <w:lvlText w:val="-"/>
      <w:lvlJc w:val="left"/>
      <w:pPr>
        <w:ind w:left="104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4">
    <w:nsid w:val="38276B40"/>
    <w:multiLevelType w:val="hybridMultilevel"/>
    <w:tmpl w:val="1B8E759A"/>
    <w:lvl w:ilvl="0" w:tplc="97A2A00A">
      <w:numFmt w:val="bullet"/>
      <w:lvlText w:val=""/>
      <w:lvlJc w:val="left"/>
      <w:pPr>
        <w:ind w:left="56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>
    <w:nsid w:val="38B7128D"/>
    <w:multiLevelType w:val="hybridMultilevel"/>
    <w:tmpl w:val="DF485B9E"/>
    <w:lvl w:ilvl="0" w:tplc="04090001">
      <w:start w:val="1"/>
      <w:numFmt w:val="bullet"/>
      <w:lvlText w:val=""/>
      <w:lvlJc w:val="left"/>
      <w:pPr>
        <w:ind w:left="4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14" w:hanging="400"/>
      </w:pPr>
      <w:rPr>
        <w:rFonts w:ascii="Wingdings" w:hAnsi="Wingdings" w:hint="default"/>
      </w:rPr>
    </w:lvl>
  </w:abstractNum>
  <w:abstractNum w:abstractNumId="16">
    <w:nsid w:val="3C68261C"/>
    <w:multiLevelType w:val="hybridMultilevel"/>
    <w:tmpl w:val="2AD0FB7E"/>
    <w:lvl w:ilvl="0" w:tplc="04090007">
      <w:start w:val="1"/>
      <w:numFmt w:val="bullet"/>
      <w:lvlText w:val=""/>
      <w:lvlJc w:val="left"/>
      <w:pPr>
        <w:ind w:left="1342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7">
    <w:nsid w:val="3DC45733"/>
    <w:multiLevelType w:val="hybridMultilevel"/>
    <w:tmpl w:val="442A56FC"/>
    <w:lvl w:ilvl="0" w:tplc="04090007">
      <w:start w:val="1"/>
      <w:numFmt w:val="bullet"/>
      <w:lvlText w:val=""/>
      <w:lvlJc w:val="left"/>
      <w:pPr>
        <w:ind w:left="460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10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8">
    <w:nsid w:val="443E37AA"/>
    <w:multiLevelType w:val="hybridMultilevel"/>
    <w:tmpl w:val="89CCFD0C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734CC9EC">
      <w:numFmt w:val="bullet"/>
      <w:lvlText w:val=""/>
      <w:lvlJc w:val="left"/>
      <w:pPr>
        <w:ind w:left="960" w:hanging="360"/>
      </w:pPr>
      <w:rPr>
        <w:rFonts w:ascii="Symbol" w:eastAsia="바탕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>
    <w:nsid w:val="4689264D"/>
    <w:multiLevelType w:val="hybridMultilevel"/>
    <w:tmpl w:val="CB7E5118"/>
    <w:lvl w:ilvl="0" w:tplc="04090001">
      <w:start w:val="1"/>
      <w:numFmt w:val="bullet"/>
      <w:lvlText w:val=""/>
      <w:lvlJc w:val="left"/>
      <w:pPr>
        <w:ind w:left="91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20">
    <w:nsid w:val="46F45544"/>
    <w:multiLevelType w:val="hybridMultilevel"/>
    <w:tmpl w:val="8C6A5F8C"/>
    <w:lvl w:ilvl="0" w:tplc="E8E8943E">
      <w:start w:val="1900"/>
      <w:numFmt w:val="bullet"/>
      <w:lvlText w:val="-"/>
      <w:lvlJc w:val="left"/>
      <w:pPr>
        <w:ind w:left="104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1">
    <w:nsid w:val="4A66727D"/>
    <w:multiLevelType w:val="hybridMultilevel"/>
    <w:tmpl w:val="C9FE8E82"/>
    <w:lvl w:ilvl="0" w:tplc="60F4F3F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22">
    <w:nsid w:val="4C9A061F"/>
    <w:multiLevelType w:val="hybridMultilevel"/>
    <w:tmpl w:val="CF5A6BEC"/>
    <w:lvl w:ilvl="0" w:tplc="04090011">
      <w:start w:val="1"/>
      <w:numFmt w:val="decimalEnclosedCircle"/>
      <w:lvlText w:val="%1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>
    <w:nsid w:val="50841E29"/>
    <w:multiLevelType w:val="hybridMultilevel"/>
    <w:tmpl w:val="74EAC2F8"/>
    <w:lvl w:ilvl="0" w:tplc="C5283C9E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sz w:val="20"/>
      </w:rPr>
    </w:lvl>
    <w:lvl w:ilvl="1" w:tplc="81A04D62">
      <w:numFmt w:val="bullet"/>
      <w:lvlText w:val="-"/>
      <w:lvlJc w:val="left"/>
      <w:pPr>
        <w:ind w:left="1600" w:hanging="40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9A6DEA"/>
    <w:multiLevelType w:val="hybridMultilevel"/>
    <w:tmpl w:val="1CDC6720"/>
    <w:lvl w:ilvl="0" w:tplc="59683C1A">
      <w:start w:val="2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30" w:hanging="400"/>
      </w:pPr>
    </w:lvl>
    <w:lvl w:ilvl="2" w:tplc="0409001B" w:tentative="1">
      <w:start w:val="1"/>
      <w:numFmt w:val="lowerRoman"/>
      <w:lvlText w:val="%3."/>
      <w:lvlJc w:val="right"/>
      <w:pPr>
        <w:ind w:left="1230" w:hanging="400"/>
      </w:pPr>
    </w:lvl>
    <w:lvl w:ilvl="3" w:tplc="0409000F" w:tentative="1">
      <w:start w:val="1"/>
      <w:numFmt w:val="decimal"/>
      <w:lvlText w:val="%4."/>
      <w:lvlJc w:val="left"/>
      <w:pPr>
        <w:ind w:left="1630" w:hanging="400"/>
      </w:pPr>
    </w:lvl>
    <w:lvl w:ilvl="4" w:tplc="04090019" w:tentative="1">
      <w:start w:val="1"/>
      <w:numFmt w:val="upperLetter"/>
      <w:lvlText w:val="%5."/>
      <w:lvlJc w:val="left"/>
      <w:pPr>
        <w:ind w:left="2030" w:hanging="400"/>
      </w:pPr>
    </w:lvl>
    <w:lvl w:ilvl="5" w:tplc="0409001B" w:tentative="1">
      <w:start w:val="1"/>
      <w:numFmt w:val="lowerRoman"/>
      <w:lvlText w:val="%6."/>
      <w:lvlJc w:val="right"/>
      <w:pPr>
        <w:ind w:left="2430" w:hanging="400"/>
      </w:pPr>
    </w:lvl>
    <w:lvl w:ilvl="6" w:tplc="0409000F" w:tentative="1">
      <w:start w:val="1"/>
      <w:numFmt w:val="decimal"/>
      <w:lvlText w:val="%7."/>
      <w:lvlJc w:val="left"/>
      <w:pPr>
        <w:ind w:left="2830" w:hanging="400"/>
      </w:pPr>
    </w:lvl>
    <w:lvl w:ilvl="7" w:tplc="04090019" w:tentative="1">
      <w:start w:val="1"/>
      <w:numFmt w:val="upperLetter"/>
      <w:lvlText w:val="%8."/>
      <w:lvlJc w:val="left"/>
      <w:pPr>
        <w:ind w:left="3230" w:hanging="400"/>
      </w:pPr>
    </w:lvl>
    <w:lvl w:ilvl="8" w:tplc="0409001B" w:tentative="1">
      <w:start w:val="1"/>
      <w:numFmt w:val="lowerRoman"/>
      <w:lvlText w:val="%9."/>
      <w:lvlJc w:val="right"/>
      <w:pPr>
        <w:ind w:left="3630" w:hanging="400"/>
      </w:pPr>
    </w:lvl>
  </w:abstractNum>
  <w:abstractNum w:abstractNumId="25">
    <w:nsid w:val="546E3D3C"/>
    <w:multiLevelType w:val="hybridMultilevel"/>
    <w:tmpl w:val="B60429D8"/>
    <w:lvl w:ilvl="0" w:tplc="0409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"/>
      <w:lvlJc w:val="left"/>
      <w:pPr>
        <w:ind w:left="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6">
    <w:nsid w:val="589A4D40"/>
    <w:multiLevelType w:val="hybridMultilevel"/>
    <w:tmpl w:val="EA50B95A"/>
    <w:lvl w:ilvl="0" w:tplc="04090007">
      <w:start w:val="1"/>
      <w:numFmt w:val="bullet"/>
      <w:lvlText w:val=""/>
      <w:lvlJc w:val="left"/>
      <w:pPr>
        <w:ind w:left="542" w:hanging="400"/>
      </w:pPr>
      <w:rPr>
        <w:rFonts w:ascii="Wingdings" w:hAnsi="Wingdings" w:hint="default"/>
        <w:sz w:val="16"/>
      </w:rPr>
    </w:lvl>
    <w:lvl w:ilvl="1" w:tplc="13562DBC">
      <w:numFmt w:val="bullet"/>
      <w:lvlText w:val="-"/>
      <w:lvlJc w:val="left"/>
      <w:pPr>
        <w:ind w:left="1442" w:hanging="90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7">
    <w:nsid w:val="61FC478E"/>
    <w:multiLevelType w:val="hybridMultilevel"/>
    <w:tmpl w:val="5332302A"/>
    <w:lvl w:ilvl="0" w:tplc="04090007">
      <w:start w:val="1"/>
      <w:numFmt w:val="bullet"/>
      <w:lvlText w:val=""/>
      <w:lvlJc w:val="left"/>
      <w:pPr>
        <w:ind w:left="684" w:hanging="400"/>
      </w:pPr>
      <w:rPr>
        <w:rFonts w:ascii="Wingdings" w:hAnsi="Wingdings" w:hint="default"/>
        <w:sz w:val="16"/>
      </w:rPr>
    </w:lvl>
    <w:lvl w:ilvl="1" w:tplc="A8F0AF72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>
    <w:nsid w:val="62522DA6"/>
    <w:multiLevelType w:val="hybridMultilevel"/>
    <w:tmpl w:val="42A40930"/>
    <w:lvl w:ilvl="0" w:tplc="EECE10F0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29">
    <w:nsid w:val="67520DE4"/>
    <w:multiLevelType w:val="hybridMultilevel"/>
    <w:tmpl w:val="1464BCDA"/>
    <w:lvl w:ilvl="0" w:tplc="04090001">
      <w:start w:val="1"/>
      <w:numFmt w:val="bullet"/>
      <w:lvlText w:val=""/>
      <w:lvlJc w:val="left"/>
      <w:pPr>
        <w:ind w:left="14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30">
    <w:nsid w:val="679938EC"/>
    <w:multiLevelType w:val="hybridMultilevel"/>
    <w:tmpl w:val="A7B8D6A6"/>
    <w:lvl w:ilvl="0" w:tplc="3788DE9C">
      <w:numFmt w:val="bullet"/>
      <w:lvlText w:val="-"/>
      <w:lvlJc w:val="left"/>
      <w:pPr>
        <w:ind w:left="100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00"/>
      </w:pPr>
      <w:rPr>
        <w:rFonts w:ascii="Wingdings" w:hAnsi="Wingdings" w:hint="default"/>
      </w:rPr>
    </w:lvl>
  </w:abstractNum>
  <w:abstractNum w:abstractNumId="31">
    <w:nsid w:val="67DF25F6"/>
    <w:multiLevelType w:val="hybridMultilevel"/>
    <w:tmpl w:val="11D21B2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7386584"/>
    <w:multiLevelType w:val="hybridMultilevel"/>
    <w:tmpl w:val="3B4A0CE4"/>
    <w:lvl w:ilvl="0" w:tplc="4246C93A">
      <w:numFmt w:val="bullet"/>
      <w:lvlText w:val=""/>
      <w:lvlJc w:val="left"/>
      <w:pPr>
        <w:ind w:left="560" w:hanging="360"/>
      </w:pPr>
      <w:rPr>
        <w:rFonts w:ascii="Symbol" w:eastAsia="바탕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3">
    <w:nsid w:val="7FEE3116"/>
    <w:multiLevelType w:val="hybridMultilevel"/>
    <w:tmpl w:val="FB102150"/>
    <w:lvl w:ilvl="0" w:tplc="04090007">
      <w:start w:val="1"/>
      <w:numFmt w:val="bullet"/>
      <w:lvlText w:val=""/>
      <w:lvlJc w:val="left"/>
      <w:pPr>
        <w:ind w:left="542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6"/>
  </w:num>
  <w:num w:numId="4">
    <w:abstractNumId w:val="33"/>
  </w:num>
  <w:num w:numId="5">
    <w:abstractNumId w:val="11"/>
  </w:num>
  <w:num w:numId="6">
    <w:abstractNumId w:val="29"/>
  </w:num>
  <w:num w:numId="7">
    <w:abstractNumId w:val="16"/>
  </w:num>
  <w:num w:numId="8">
    <w:abstractNumId w:val="30"/>
  </w:num>
  <w:num w:numId="9">
    <w:abstractNumId w:val="13"/>
  </w:num>
  <w:num w:numId="10">
    <w:abstractNumId w:val="20"/>
  </w:num>
  <w:num w:numId="11">
    <w:abstractNumId w:val="9"/>
  </w:num>
  <w:num w:numId="12">
    <w:abstractNumId w:val="14"/>
  </w:num>
  <w:num w:numId="13">
    <w:abstractNumId w:val="32"/>
  </w:num>
  <w:num w:numId="14">
    <w:abstractNumId w:val="31"/>
  </w:num>
  <w:num w:numId="15">
    <w:abstractNumId w:val="4"/>
  </w:num>
  <w:num w:numId="16">
    <w:abstractNumId w:val="17"/>
  </w:num>
  <w:num w:numId="17">
    <w:abstractNumId w:val="25"/>
  </w:num>
  <w:num w:numId="18">
    <w:abstractNumId w:val="7"/>
  </w:num>
  <w:num w:numId="19">
    <w:abstractNumId w:val="12"/>
  </w:num>
  <w:num w:numId="20">
    <w:abstractNumId w:val="27"/>
  </w:num>
  <w:num w:numId="21">
    <w:abstractNumId w:val="23"/>
  </w:num>
  <w:num w:numId="22">
    <w:abstractNumId w:val="6"/>
  </w:num>
  <w:num w:numId="23">
    <w:abstractNumId w:val="28"/>
  </w:num>
  <w:num w:numId="24">
    <w:abstractNumId w:val="24"/>
  </w:num>
  <w:num w:numId="25">
    <w:abstractNumId w:val="21"/>
  </w:num>
  <w:num w:numId="26">
    <w:abstractNumId w:val="1"/>
  </w:num>
  <w:num w:numId="27">
    <w:abstractNumId w:val="2"/>
  </w:num>
  <w:num w:numId="28">
    <w:abstractNumId w:val="19"/>
  </w:num>
  <w:num w:numId="29">
    <w:abstractNumId w:val="8"/>
  </w:num>
  <w:num w:numId="30">
    <w:abstractNumId w:val="22"/>
  </w:num>
  <w:num w:numId="31">
    <w:abstractNumId w:val="10"/>
  </w:num>
  <w:num w:numId="32">
    <w:abstractNumId w:val="15"/>
  </w:num>
  <w:num w:numId="33">
    <w:abstractNumId w:val="5"/>
  </w:num>
  <w:num w:numId="34">
    <w:abstractNumId w:val="3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ju">
    <w15:presenceInfo w15:providerId="None" w15:userId="miju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stylePaneFormatFilter w:val="3F01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11266" style="mso-wrap-style:none" fillcolor="white" stroke="f">
      <v:fill color="white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F96DB0"/>
    <w:rsid w:val="00004AF4"/>
    <w:rsid w:val="00004E41"/>
    <w:rsid w:val="000067D1"/>
    <w:rsid w:val="00007CE2"/>
    <w:rsid w:val="00010460"/>
    <w:rsid w:val="00010A9B"/>
    <w:rsid w:val="0001473B"/>
    <w:rsid w:val="000204AC"/>
    <w:rsid w:val="000254F0"/>
    <w:rsid w:val="00025A97"/>
    <w:rsid w:val="00026AB5"/>
    <w:rsid w:val="00030BCA"/>
    <w:rsid w:val="0003279F"/>
    <w:rsid w:val="0003285D"/>
    <w:rsid w:val="00034E2F"/>
    <w:rsid w:val="000368ED"/>
    <w:rsid w:val="000449E5"/>
    <w:rsid w:val="000457BC"/>
    <w:rsid w:val="00052EEA"/>
    <w:rsid w:val="00054BB9"/>
    <w:rsid w:val="00063FB3"/>
    <w:rsid w:val="00064251"/>
    <w:rsid w:val="0007144D"/>
    <w:rsid w:val="000749D3"/>
    <w:rsid w:val="00076BBE"/>
    <w:rsid w:val="00076C7D"/>
    <w:rsid w:val="00077BB7"/>
    <w:rsid w:val="0008034B"/>
    <w:rsid w:val="000817F0"/>
    <w:rsid w:val="00083A77"/>
    <w:rsid w:val="00083FEF"/>
    <w:rsid w:val="00086601"/>
    <w:rsid w:val="00086E58"/>
    <w:rsid w:val="0009121E"/>
    <w:rsid w:val="000913AD"/>
    <w:rsid w:val="00091BFD"/>
    <w:rsid w:val="00091FB9"/>
    <w:rsid w:val="00092B4D"/>
    <w:rsid w:val="00095BA8"/>
    <w:rsid w:val="0009646D"/>
    <w:rsid w:val="00097695"/>
    <w:rsid w:val="00097BF1"/>
    <w:rsid w:val="000A1C4C"/>
    <w:rsid w:val="000A2438"/>
    <w:rsid w:val="000A71C8"/>
    <w:rsid w:val="000A78FF"/>
    <w:rsid w:val="000A798E"/>
    <w:rsid w:val="000B02BC"/>
    <w:rsid w:val="000B05FC"/>
    <w:rsid w:val="000B78A5"/>
    <w:rsid w:val="000C059B"/>
    <w:rsid w:val="000C2677"/>
    <w:rsid w:val="000C29E4"/>
    <w:rsid w:val="000C2DE6"/>
    <w:rsid w:val="000C33D0"/>
    <w:rsid w:val="000C54A5"/>
    <w:rsid w:val="000C6562"/>
    <w:rsid w:val="000C6F91"/>
    <w:rsid w:val="000D51C3"/>
    <w:rsid w:val="000D73D7"/>
    <w:rsid w:val="000E032B"/>
    <w:rsid w:val="000E21A7"/>
    <w:rsid w:val="000E2CFD"/>
    <w:rsid w:val="000E4726"/>
    <w:rsid w:val="000E51CF"/>
    <w:rsid w:val="000E5681"/>
    <w:rsid w:val="000E6E71"/>
    <w:rsid w:val="000F0A79"/>
    <w:rsid w:val="000F154F"/>
    <w:rsid w:val="000F1790"/>
    <w:rsid w:val="000F5F4F"/>
    <w:rsid w:val="000F6C71"/>
    <w:rsid w:val="000F75E2"/>
    <w:rsid w:val="00100022"/>
    <w:rsid w:val="00100137"/>
    <w:rsid w:val="00101DC6"/>
    <w:rsid w:val="001025D5"/>
    <w:rsid w:val="0010327A"/>
    <w:rsid w:val="00105573"/>
    <w:rsid w:val="00105F59"/>
    <w:rsid w:val="00112934"/>
    <w:rsid w:val="00112DB5"/>
    <w:rsid w:val="00112E75"/>
    <w:rsid w:val="00114627"/>
    <w:rsid w:val="001159A7"/>
    <w:rsid w:val="0012240D"/>
    <w:rsid w:val="00123F92"/>
    <w:rsid w:val="00124E07"/>
    <w:rsid w:val="0012649D"/>
    <w:rsid w:val="00131554"/>
    <w:rsid w:val="00131E38"/>
    <w:rsid w:val="00136E15"/>
    <w:rsid w:val="00137A34"/>
    <w:rsid w:val="00140B64"/>
    <w:rsid w:val="00143036"/>
    <w:rsid w:val="00147ABD"/>
    <w:rsid w:val="00150A09"/>
    <w:rsid w:val="0015158F"/>
    <w:rsid w:val="001523EA"/>
    <w:rsid w:val="001533C0"/>
    <w:rsid w:val="001538C1"/>
    <w:rsid w:val="00161711"/>
    <w:rsid w:val="001646B9"/>
    <w:rsid w:val="0016605E"/>
    <w:rsid w:val="001728F3"/>
    <w:rsid w:val="001738D3"/>
    <w:rsid w:val="00174706"/>
    <w:rsid w:val="00174E17"/>
    <w:rsid w:val="00175026"/>
    <w:rsid w:val="00175FA5"/>
    <w:rsid w:val="0018298A"/>
    <w:rsid w:val="0018573E"/>
    <w:rsid w:val="0018694F"/>
    <w:rsid w:val="00186F2E"/>
    <w:rsid w:val="001947DB"/>
    <w:rsid w:val="001A0C51"/>
    <w:rsid w:val="001A1537"/>
    <w:rsid w:val="001A3A79"/>
    <w:rsid w:val="001A4F81"/>
    <w:rsid w:val="001A6D9B"/>
    <w:rsid w:val="001B139E"/>
    <w:rsid w:val="001B292A"/>
    <w:rsid w:val="001B420C"/>
    <w:rsid w:val="001B5A52"/>
    <w:rsid w:val="001B5AF7"/>
    <w:rsid w:val="001B68ED"/>
    <w:rsid w:val="001C2C4C"/>
    <w:rsid w:val="001C6AA9"/>
    <w:rsid w:val="001C777F"/>
    <w:rsid w:val="001C7C57"/>
    <w:rsid w:val="001D17FD"/>
    <w:rsid w:val="001D1B62"/>
    <w:rsid w:val="001D2265"/>
    <w:rsid w:val="001D5E1F"/>
    <w:rsid w:val="001D75F7"/>
    <w:rsid w:val="001D7834"/>
    <w:rsid w:val="001E0D2C"/>
    <w:rsid w:val="001E1D0C"/>
    <w:rsid w:val="001E3925"/>
    <w:rsid w:val="001E6623"/>
    <w:rsid w:val="001E6AA3"/>
    <w:rsid w:val="001F57D9"/>
    <w:rsid w:val="001F7F36"/>
    <w:rsid w:val="00201A0A"/>
    <w:rsid w:val="00202ABD"/>
    <w:rsid w:val="00203457"/>
    <w:rsid w:val="00210707"/>
    <w:rsid w:val="00210AE6"/>
    <w:rsid w:val="00210FD3"/>
    <w:rsid w:val="00212122"/>
    <w:rsid w:val="00213952"/>
    <w:rsid w:val="00213B26"/>
    <w:rsid w:val="00216A65"/>
    <w:rsid w:val="0022131E"/>
    <w:rsid w:val="002224E7"/>
    <w:rsid w:val="00231679"/>
    <w:rsid w:val="00232496"/>
    <w:rsid w:val="002335AA"/>
    <w:rsid w:val="00235C18"/>
    <w:rsid w:val="002360C2"/>
    <w:rsid w:val="00240555"/>
    <w:rsid w:val="002416F5"/>
    <w:rsid w:val="00242409"/>
    <w:rsid w:val="00242816"/>
    <w:rsid w:val="00242D91"/>
    <w:rsid w:val="00243DA2"/>
    <w:rsid w:val="002448FA"/>
    <w:rsid w:val="00246290"/>
    <w:rsid w:val="00246CA7"/>
    <w:rsid w:val="002473F1"/>
    <w:rsid w:val="002619B3"/>
    <w:rsid w:val="002648E4"/>
    <w:rsid w:val="00267379"/>
    <w:rsid w:val="002678D6"/>
    <w:rsid w:val="00273ED9"/>
    <w:rsid w:val="002751EC"/>
    <w:rsid w:val="002764DE"/>
    <w:rsid w:val="00277C93"/>
    <w:rsid w:val="002807FF"/>
    <w:rsid w:val="00282351"/>
    <w:rsid w:val="00285602"/>
    <w:rsid w:val="00287844"/>
    <w:rsid w:val="002966B0"/>
    <w:rsid w:val="00296BA9"/>
    <w:rsid w:val="002B1156"/>
    <w:rsid w:val="002B19FC"/>
    <w:rsid w:val="002B1C4D"/>
    <w:rsid w:val="002B5617"/>
    <w:rsid w:val="002B7984"/>
    <w:rsid w:val="002B7C18"/>
    <w:rsid w:val="002C229B"/>
    <w:rsid w:val="002C4DCA"/>
    <w:rsid w:val="002C6638"/>
    <w:rsid w:val="002D0330"/>
    <w:rsid w:val="002E0404"/>
    <w:rsid w:val="002E12BF"/>
    <w:rsid w:val="002E2212"/>
    <w:rsid w:val="002E6514"/>
    <w:rsid w:val="002E7D1D"/>
    <w:rsid w:val="002F26B7"/>
    <w:rsid w:val="002F3998"/>
    <w:rsid w:val="002F3BF0"/>
    <w:rsid w:val="00300F4F"/>
    <w:rsid w:val="00303091"/>
    <w:rsid w:val="00304CAA"/>
    <w:rsid w:val="003072C4"/>
    <w:rsid w:val="00311F47"/>
    <w:rsid w:val="003168CB"/>
    <w:rsid w:val="00317F81"/>
    <w:rsid w:val="003246EA"/>
    <w:rsid w:val="00330376"/>
    <w:rsid w:val="0033118A"/>
    <w:rsid w:val="0033291A"/>
    <w:rsid w:val="00332B37"/>
    <w:rsid w:val="00332ECD"/>
    <w:rsid w:val="0033356D"/>
    <w:rsid w:val="00333BF8"/>
    <w:rsid w:val="003341FB"/>
    <w:rsid w:val="00336517"/>
    <w:rsid w:val="00337F15"/>
    <w:rsid w:val="003431C9"/>
    <w:rsid w:val="0034406B"/>
    <w:rsid w:val="00347892"/>
    <w:rsid w:val="003504F3"/>
    <w:rsid w:val="00350C35"/>
    <w:rsid w:val="0035158F"/>
    <w:rsid w:val="00353F9D"/>
    <w:rsid w:val="003573AE"/>
    <w:rsid w:val="003645CF"/>
    <w:rsid w:val="00364F1E"/>
    <w:rsid w:val="00364FF3"/>
    <w:rsid w:val="00365C9E"/>
    <w:rsid w:val="0037091D"/>
    <w:rsid w:val="003710D9"/>
    <w:rsid w:val="00371291"/>
    <w:rsid w:val="003728A8"/>
    <w:rsid w:val="0037377E"/>
    <w:rsid w:val="0037425C"/>
    <w:rsid w:val="00375FDC"/>
    <w:rsid w:val="00377A56"/>
    <w:rsid w:val="00381F00"/>
    <w:rsid w:val="0038210A"/>
    <w:rsid w:val="0038228A"/>
    <w:rsid w:val="003836D8"/>
    <w:rsid w:val="0039001E"/>
    <w:rsid w:val="003927F7"/>
    <w:rsid w:val="00392E3D"/>
    <w:rsid w:val="00394492"/>
    <w:rsid w:val="0039622E"/>
    <w:rsid w:val="0039635D"/>
    <w:rsid w:val="00396EE3"/>
    <w:rsid w:val="003970A5"/>
    <w:rsid w:val="003A02B5"/>
    <w:rsid w:val="003A0347"/>
    <w:rsid w:val="003A3BC9"/>
    <w:rsid w:val="003A4E6D"/>
    <w:rsid w:val="003B17B4"/>
    <w:rsid w:val="003B5EE9"/>
    <w:rsid w:val="003B671A"/>
    <w:rsid w:val="003B7355"/>
    <w:rsid w:val="003C5519"/>
    <w:rsid w:val="003C5F02"/>
    <w:rsid w:val="003C6D17"/>
    <w:rsid w:val="003C7F19"/>
    <w:rsid w:val="003D0A8F"/>
    <w:rsid w:val="003D1AA6"/>
    <w:rsid w:val="003D5B4D"/>
    <w:rsid w:val="003E313C"/>
    <w:rsid w:val="003F32B8"/>
    <w:rsid w:val="003F5010"/>
    <w:rsid w:val="00402766"/>
    <w:rsid w:val="0040343B"/>
    <w:rsid w:val="00403BD0"/>
    <w:rsid w:val="00406064"/>
    <w:rsid w:val="0040692E"/>
    <w:rsid w:val="00407E51"/>
    <w:rsid w:val="0041381C"/>
    <w:rsid w:val="0041426B"/>
    <w:rsid w:val="0041511D"/>
    <w:rsid w:val="004171E6"/>
    <w:rsid w:val="00420AE6"/>
    <w:rsid w:val="0042129C"/>
    <w:rsid w:val="00421506"/>
    <w:rsid w:val="0042151E"/>
    <w:rsid w:val="004233B4"/>
    <w:rsid w:val="0042492B"/>
    <w:rsid w:val="00424BFD"/>
    <w:rsid w:val="00424FB4"/>
    <w:rsid w:val="00426074"/>
    <w:rsid w:val="00426C92"/>
    <w:rsid w:val="00431A8B"/>
    <w:rsid w:val="00432A8B"/>
    <w:rsid w:val="00433CB1"/>
    <w:rsid w:val="0043482C"/>
    <w:rsid w:val="004364B0"/>
    <w:rsid w:val="00437E49"/>
    <w:rsid w:val="00440405"/>
    <w:rsid w:val="0044182F"/>
    <w:rsid w:val="00441920"/>
    <w:rsid w:val="00442CB2"/>
    <w:rsid w:val="004442A2"/>
    <w:rsid w:val="00446622"/>
    <w:rsid w:val="00446972"/>
    <w:rsid w:val="0044701D"/>
    <w:rsid w:val="004531B2"/>
    <w:rsid w:val="004533D4"/>
    <w:rsid w:val="004534CE"/>
    <w:rsid w:val="004560E6"/>
    <w:rsid w:val="004577F5"/>
    <w:rsid w:val="004605F4"/>
    <w:rsid w:val="00461BCE"/>
    <w:rsid w:val="00463B65"/>
    <w:rsid w:val="004676C7"/>
    <w:rsid w:val="00472AB9"/>
    <w:rsid w:val="004734B1"/>
    <w:rsid w:val="00473F7E"/>
    <w:rsid w:val="0047712F"/>
    <w:rsid w:val="00481EC7"/>
    <w:rsid w:val="00484DC3"/>
    <w:rsid w:val="00486034"/>
    <w:rsid w:val="00491571"/>
    <w:rsid w:val="004921CC"/>
    <w:rsid w:val="00492900"/>
    <w:rsid w:val="004947DA"/>
    <w:rsid w:val="004A1922"/>
    <w:rsid w:val="004A32F5"/>
    <w:rsid w:val="004A4EB3"/>
    <w:rsid w:val="004A7D55"/>
    <w:rsid w:val="004B0B2B"/>
    <w:rsid w:val="004B5CDE"/>
    <w:rsid w:val="004C28F5"/>
    <w:rsid w:val="004C2AB1"/>
    <w:rsid w:val="004C5322"/>
    <w:rsid w:val="004C592A"/>
    <w:rsid w:val="004D09FA"/>
    <w:rsid w:val="004D2FFC"/>
    <w:rsid w:val="004D643E"/>
    <w:rsid w:val="004D66CF"/>
    <w:rsid w:val="004E12E6"/>
    <w:rsid w:val="004E17F4"/>
    <w:rsid w:val="004E1A9B"/>
    <w:rsid w:val="004E32C8"/>
    <w:rsid w:val="004E5BD5"/>
    <w:rsid w:val="004E61BA"/>
    <w:rsid w:val="004F03A0"/>
    <w:rsid w:val="004F09D8"/>
    <w:rsid w:val="004F1B71"/>
    <w:rsid w:val="004F22C0"/>
    <w:rsid w:val="004F3526"/>
    <w:rsid w:val="004F3A29"/>
    <w:rsid w:val="004F4F4B"/>
    <w:rsid w:val="004F7A7E"/>
    <w:rsid w:val="005027C2"/>
    <w:rsid w:val="00502CEE"/>
    <w:rsid w:val="0050574B"/>
    <w:rsid w:val="00505AC7"/>
    <w:rsid w:val="00513910"/>
    <w:rsid w:val="005152FF"/>
    <w:rsid w:val="00515C78"/>
    <w:rsid w:val="00515D37"/>
    <w:rsid w:val="00522804"/>
    <w:rsid w:val="005235FF"/>
    <w:rsid w:val="00523998"/>
    <w:rsid w:val="00526380"/>
    <w:rsid w:val="0052792D"/>
    <w:rsid w:val="00527D2D"/>
    <w:rsid w:val="00531647"/>
    <w:rsid w:val="005316B7"/>
    <w:rsid w:val="005328D2"/>
    <w:rsid w:val="00533F29"/>
    <w:rsid w:val="00534022"/>
    <w:rsid w:val="00543CD8"/>
    <w:rsid w:val="00550E75"/>
    <w:rsid w:val="00552F27"/>
    <w:rsid w:val="005538C8"/>
    <w:rsid w:val="005542F2"/>
    <w:rsid w:val="00554FC6"/>
    <w:rsid w:val="00562D10"/>
    <w:rsid w:val="00566123"/>
    <w:rsid w:val="00566332"/>
    <w:rsid w:val="00567BC6"/>
    <w:rsid w:val="005712D0"/>
    <w:rsid w:val="0057353F"/>
    <w:rsid w:val="00576D94"/>
    <w:rsid w:val="0057779A"/>
    <w:rsid w:val="005824DC"/>
    <w:rsid w:val="00582520"/>
    <w:rsid w:val="005831D5"/>
    <w:rsid w:val="00584E38"/>
    <w:rsid w:val="00585361"/>
    <w:rsid w:val="0058629A"/>
    <w:rsid w:val="005873DD"/>
    <w:rsid w:val="00590943"/>
    <w:rsid w:val="005915A2"/>
    <w:rsid w:val="00591634"/>
    <w:rsid w:val="00592CB0"/>
    <w:rsid w:val="00593438"/>
    <w:rsid w:val="005934F6"/>
    <w:rsid w:val="00595D8C"/>
    <w:rsid w:val="005A4E41"/>
    <w:rsid w:val="005A523B"/>
    <w:rsid w:val="005A54FB"/>
    <w:rsid w:val="005A61E3"/>
    <w:rsid w:val="005A76BA"/>
    <w:rsid w:val="005B0C33"/>
    <w:rsid w:val="005B1F51"/>
    <w:rsid w:val="005B2599"/>
    <w:rsid w:val="005B5AEE"/>
    <w:rsid w:val="005D27C0"/>
    <w:rsid w:val="005D3CBB"/>
    <w:rsid w:val="005D53A1"/>
    <w:rsid w:val="005D60D2"/>
    <w:rsid w:val="005E03DE"/>
    <w:rsid w:val="005E2420"/>
    <w:rsid w:val="005E420D"/>
    <w:rsid w:val="005E5D71"/>
    <w:rsid w:val="005E75C0"/>
    <w:rsid w:val="005F2FA5"/>
    <w:rsid w:val="005F7585"/>
    <w:rsid w:val="006002E9"/>
    <w:rsid w:val="00601307"/>
    <w:rsid w:val="00604DED"/>
    <w:rsid w:val="006074A1"/>
    <w:rsid w:val="00607D1E"/>
    <w:rsid w:val="00611392"/>
    <w:rsid w:val="006163CD"/>
    <w:rsid w:val="006165BC"/>
    <w:rsid w:val="00616D21"/>
    <w:rsid w:val="00620B2F"/>
    <w:rsid w:val="00621459"/>
    <w:rsid w:val="006231F0"/>
    <w:rsid w:val="006264E3"/>
    <w:rsid w:val="00626761"/>
    <w:rsid w:val="00633495"/>
    <w:rsid w:val="00633BB5"/>
    <w:rsid w:val="00634BFD"/>
    <w:rsid w:val="00637911"/>
    <w:rsid w:val="00640279"/>
    <w:rsid w:val="00640D25"/>
    <w:rsid w:val="00640E3F"/>
    <w:rsid w:val="00642D53"/>
    <w:rsid w:val="006437BE"/>
    <w:rsid w:val="0064426D"/>
    <w:rsid w:val="00644538"/>
    <w:rsid w:val="00644C38"/>
    <w:rsid w:val="006452D7"/>
    <w:rsid w:val="00647165"/>
    <w:rsid w:val="0064783C"/>
    <w:rsid w:val="00647BA4"/>
    <w:rsid w:val="00650606"/>
    <w:rsid w:val="00650A99"/>
    <w:rsid w:val="00657CC1"/>
    <w:rsid w:val="00657E50"/>
    <w:rsid w:val="00661A2C"/>
    <w:rsid w:val="00663083"/>
    <w:rsid w:val="00676045"/>
    <w:rsid w:val="00677F47"/>
    <w:rsid w:val="0068276C"/>
    <w:rsid w:val="006828FD"/>
    <w:rsid w:val="00683E88"/>
    <w:rsid w:val="00686259"/>
    <w:rsid w:val="00686B92"/>
    <w:rsid w:val="00692740"/>
    <w:rsid w:val="00692B38"/>
    <w:rsid w:val="00694EB5"/>
    <w:rsid w:val="00695652"/>
    <w:rsid w:val="00697503"/>
    <w:rsid w:val="006A11C8"/>
    <w:rsid w:val="006A2C72"/>
    <w:rsid w:val="006A3025"/>
    <w:rsid w:val="006A32AD"/>
    <w:rsid w:val="006A376C"/>
    <w:rsid w:val="006A41E3"/>
    <w:rsid w:val="006A490E"/>
    <w:rsid w:val="006A6C2E"/>
    <w:rsid w:val="006A758C"/>
    <w:rsid w:val="006B0F99"/>
    <w:rsid w:val="006B11B3"/>
    <w:rsid w:val="006B11E6"/>
    <w:rsid w:val="006B18B3"/>
    <w:rsid w:val="006B1DB9"/>
    <w:rsid w:val="006B45F4"/>
    <w:rsid w:val="006B545C"/>
    <w:rsid w:val="006B6FC6"/>
    <w:rsid w:val="006C1BFB"/>
    <w:rsid w:val="006C607A"/>
    <w:rsid w:val="006D1C75"/>
    <w:rsid w:val="006E1457"/>
    <w:rsid w:val="006E1D6B"/>
    <w:rsid w:val="006E1FD3"/>
    <w:rsid w:val="006E220E"/>
    <w:rsid w:val="006E6CB1"/>
    <w:rsid w:val="006E75D0"/>
    <w:rsid w:val="006E75DF"/>
    <w:rsid w:val="006F0114"/>
    <w:rsid w:val="006F0140"/>
    <w:rsid w:val="006F0FAF"/>
    <w:rsid w:val="006F1D92"/>
    <w:rsid w:val="00700CBA"/>
    <w:rsid w:val="007022EA"/>
    <w:rsid w:val="007040D1"/>
    <w:rsid w:val="007040E5"/>
    <w:rsid w:val="0070468E"/>
    <w:rsid w:val="00706AE3"/>
    <w:rsid w:val="00710092"/>
    <w:rsid w:val="00710230"/>
    <w:rsid w:val="0071085F"/>
    <w:rsid w:val="00711E81"/>
    <w:rsid w:val="00716CD5"/>
    <w:rsid w:val="00717A6D"/>
    <w:rsid w:val="00717CD6"/>
    <w:rsid w:val="00720127"/>
    <w:rsid w:val="00720489"/>
    <w:rsid w:val="00724A92"/>
    <w:rsid w:val="00724B80"/>
    <w:rsid w:val="00725031"/>
    <w:rsid w:val="007254AB"/>
    <w:rsid w:val="00731F05"/>
    <w:rsid w:val="00732635"/>
    <w:rsid w:val="00734B77"/>
    <w:rsid w:val="007441B6"/>
    <w:rsid w:val="00745AB9"/>
    <w:rsid w:val="00745F06"/>
    <w:rsid w:val="00746B06"/>
    <w:rsid w:val="00746FFD"/>
    <w:rsid w:val="0075579C"/>
    <w:rsid w:val="007562E1"/>
    <w:rsid w:val="0075750E"/>
    <w:rsid w:val="0076091B"/>
    <w:rsid w:val="00763A07"/>
    <w:rsid w:val="00764B23"/>
    <w:rsid w:val="007658CF"/>
    <w:rsid w:val="00765B29"/>
    <w:rsid w:val="00767554"/>
    <w:rsid w:val="00771F7C"/>
    <w:rsid w:val="007728D2"/>
    <w:rsid w:val="00773255"/>
    <w:rsid w:val="0077373B"/>
    <w:rsid w:val="00773AC8"/>
    <w:rsid w:val="00774518"/>
    <w:rsid w:val="0077545E"/>
    <w:rsid w:val="007805EB"/>
    <w:rsid w:val="00786ADA"/>
    <w:rsid w:val="00786E82"/>
    <w:rsid w:val="0078770B"/>
    <w:rsid w:val="007901BC"/>
    <w:rsid w:val="0079102A"/>
    <w:rsid w:val="007916BD"/>
    <w:rsid w:val="007929C3"/>
    <w:rsid w:val="007947E2"/>
    <w:rsid w:val="00795D10"/>
    <w:rsid w:val="007A2BAF"/>
    <w:rsid w:val="007A51F7"/>
    <w:rsid w:val="007A6B12"/>
    <w:rsid w:val="007B3A4C"/>
    <w:rsid w:val="007B5FE0"/>
    <w:rsid w:val="007B6AC7"/>
    <w:rsid w:val="007C2C3A"/>
    <w:rsid w:val="007D1784"/>
    <w:rsid w:val="007D2EB6"/>
    <w:rsid w:val="007D5220"/>
    <w:rsid w:val="007E0C47"/>
    <w:rsid w:val="007E2435"/>
    <w:rsid w:val="007E31A9"/>
    <w:rsid w:val="007E555F"/>
    <w:rsid w:val="007E5A51"/>
    <w:rsid w:val="007E648C"/>
    <w:rsid w:val="007E7A99"/>
    <w:rsid w:val="007F4317"/>
    <w:rsid w:val="007F52BA"/>
    <w:rsid w:val="007F5808"/>
    <w:rsid w:val="007F615D"/>
    <w:rsid w:val="007F6C03"/>
    <w:rsid w:val="007F7D4D"/>
    <w:rsid w:val="00800EC3"/>
    <w:rsid w:val="00802A20"/>
    <w:rsid w:val="00802F0A"/>
    <w:rsid w:val="00803DA4"/>
    <w:rsid w:val="00805831"/>
    <w:rsid w:val="008060BD"/>
    <w:rsid w:val="00806B95"/>
    <w:rsid w:val="008070E1"/>
    <w:rsid w:val="00807763"/>
    <w:rsid w:val="00810FD4"/>
    <w:rsid w:val="00813AE3"/>
    <w:rsid w:val="008140B0"/>
    <w:rsid w:val="00815AEB"/>
    <w:rsid w:val="00817AA3"/>
    <w:rsid w:val="00820E79"/>
    <w:rsid w:val="00822FE6"/>
    <w:rsid w:val="00823EFF"/>
    <w:rsid w:val="00825B91"/>
    <w:rsid w:val="00830856"/>
    <w:rsid w:val="00832B9C"/>
    <w:rsid w:val="00832E4C"/>
    <w:rsid w:val="0083574D"/>
    <w:rsid w:val="00835D4E"/>
    <w:rsid w:val="00837ADD"/>
    <w:rsid w:val="00842DE7"/>
    <w:rsid w:val="00843935"/>
    <w:rsid w:val="00846655"/>
    <w:rsid w:val="00846B9F"/>
    <w:rsid w:val="00850DE6"/>
    <w:rsid w:val="00852F70"/>
    <w:rsid w:val="00855AC2"/>
    <w:rsid w:val="0086022B"/>
    <w:rsid w:val="00861172"/>
    <w:rsid w:val="008619BA"/>
    <w:rsid w:val="008621DB"/>
    <w:rsid w:val="0088037D"/>
    <w:rsid w:val="00882838"/>
    <w:rsid w:val="008920E8"/>
    <w:rsid w:val="00895D93"/>
    <w:rsid w:val="008A4981"/>
    <w:rsid w:val="008A6920"/>
    <w:rsid w:val="008B06DF"/>
    <w:rsid w:val="008B270F"/>
    <w:rsid w:val="008C21B8"/>
    <w:rsid w:val="008C2DFA"/>
    <w:rsid w:val="008C4DC3"/>
    <w:rsid w:val="008D1EEB"/>
    <w:rsid w:val="008D2A7A"/>
    <w:rsid w:val="008D39C7"/>
    <w:rsid w:val="008D4E77"/>
    <w:rsid w:val="008D6FDF"/>
    <w:rsid w:val="008E0BE4"/>
    <w:rsid w:val="008E14E2"/>
    <w:rsid w:val="008E2402"/>
    <w:rsid w:val="008E3010"/>
    <w:rsid w:val="008E3340"/>
    <w:rsid w:val="008E6CB1"/>
    <w:rsid w:val="008F2796"/>
    <w:rsid w:val="008F3156"/>
    <w:rsid w:val="008F422F"/>
    <w:rsid w:val="008F66BE"/>
    <w:rsid w:val="008F74FD"/>
    <w:rsid w:val="0090283D"/>
    <w:rsid w:val="00903A58"/>
    <w:rsid w:val="0090423C"/>
    <w:rsid w:val="009056EF"/>
    <w:rsid w:val="00907C52"/>
    <w:rsid w:val="00914233"/>
    <w:rsid w:val="00920140"/>
    <w:rsid w:val="0092094E"/>
    <w:rsid w:val="009212EB"/>
    <w:rsid w:val="00921CF9"/>
    <w:rsid w:val="009222B6"/>
    <w:rsid w:val="00922334"/>
    <w:rsid w:val="00923598"/>
    <w:rsid w:val="00925B74"/>
    <w:rsid w:val="00925E0D"/>
    <w:rsid w:val="00927A4A"/>
    <w:rsid w:val="00930090"/>
    <w:rsid w:val="00931648"/>
    <w:rsid w:val="0093334F"/>
    <w:rsid w:val="00934426"/>
    <w:rsid w:val="00934A2A"/>
    <w:rsid w:val="00940514"/>
    <w:rsid w:val="00941C1C"/>
    <w:rsid w:val="00942660"/>
    <w:rsid w:val="00943375"/>
    <w:rsid w:val="009435C9"/>
    <w:rsid w:val="00943F3B"/>
    <w:rsid w:val="009441BD"/>
    <w:rsid w:val="0094452B"/>
    <w:rsid w:val="009455DE"/>
    <w:rsid w:val="0094627E"/>
    <w:rsid w:val="00946430"/>
    <w:rsid w:val="00947A1E"/>
    <w:rsid w:val="009502E4"/>
    <w:rsid w:val="00950A7B"/>
    <w:rsid w:val="0095101A"/>
    <w:rsid w:val="00951773"/>
    <w:rsid w:val="00952F86"/>
    <w:rsid w:val="009530C4"/>
    <w:rsid w:val="0095438D"/>
    <w:rsid w:val="0095635E"/>
    <w:rsid w:val="00957E59"/>
    <w:rsid w:val="0096100A"/>
    <w:rsid w:val="00965194"/>
    <w:rsid w:val="009669F8"/>
    <w:rsid w:val="009700F1"/>
    <w:rsid w:val="009713CF"/>
    <w:rsid w:val="00973752"/>
    <w:rsid w:val="0097406E"/>
    <w:rsid w:val="00974BB1"/>
    <w:rsid w:val="0098086F"/>
    <w:rsid w:val="00984DF9"/>
    <w:rsid w:val="00993BB3"/>
    <w:rsid w:val="0099446F"/>
    <w:rsid w:val="00994F0C"/>
    <w:rsid w:val="009A0DF6"/>
    <w:rsid w:val="009A25DC"/>
    <w:rsid w:val="009A3C46"/>
    <w:rsid w:val="009A40E8"/>
    <w:rsid w:val="009A733A"/>
    <w:rsid w:val="009B09F0"/>
    <w:rsid w:val="009B4F2B"/>
    <w:rsid w:val="009B527B"/>
    <w:rsid w:val="009B558D"/>
    <w:rsid w:val="009B7A49"/>
    <w:rsid w:val="009C1132"/>
    <w:rsid w:val="009C2A3F"/>
    <w:rsid w:val="009C3647"/>
    <w:rsid w:val="009C7C75"/>
    <w:rsid w:val="009D6BC0"/>
    <w:rsid w:val="009D73B4"/>
    <w:rsid w:val="009D75D0"/>
    <w:rsid w:val="009E0796"/>
    <w:rsid w:val="009E11AE"/>
    <w:rsid w:val="009E1E4D"/>
    <w:rsid w:val="009E4EBD"/>
    <w:rsid w:val="009E604E"/>
    <w:rsid w:val="009E6D2C"/>
    <w:rsid w:val="009F12EB"/>
    <w:rsid w:val="009F777A"/>
    <w:rsid w:val="00A004D2"/>
    <w:rsid w:val="00A00EEF"/>
    <w:rsid w:val="00A02735"/>
    <w:rsid w:val="00A07487"/>
    <w:rsid w:val="00A11849"/>
    <w:rsid w:val="00A13137"/>
    <w:rsid w:val="00A15279"/>
    <w:rsid w:val="00A15ED0"/>
    <w:rsid w:val="00A17832"/>
    <w:rsid w:val="00A223EC"/>
    <w:rsid w:val="00A2322E"/>
    <w:rsid w:val="00A2592C"/>
    <w:rsid w:val="00A275B9"/>
    <w:rsid w:val="00A347A2"/>
    <w:rsid w:val="00A3520C"/>
    <w:rsid w:val="00A42F9C"/>
    <w:rsid w:val="00A45605"/>
    <w:rsid w:val="00A50099"/>
    <w:rsid w:val="00A57239"/>
    <w:rsid w:val="00A57AEE"/>
    <w:rsid w:val="00A61885"/>
    <w:rsid w:val="00A63298"/>
    <w:rsid w:val="00A63C44"/>
    <w:rsid w:val="00A67062"/>
    <w:rsid w:val="00A70103"/>
    <w:rsid w:val="00A72937"/>
    <w:rsid w:val="00A72BB3"/>
    <w:rsid w:val="00A73991"/>
    <w:rsid w:val="00A74420"/>
    <w:rsid w:val="00A74ECA"/>
    <w:rsid w:val="00A7571D"/>
    <w:rsid w:val="00A75A86"/>
    <w:rsid w:val="00A75B87"/>
    <w:rsid w:val="00A7671B"/>
    <w:rsid w:val="00A85B28"/>
    <w:rsid w:val="00A85BE7"/>
    <w:rsid w:val="00A87EE0"/>
    <w:rsid w:val="00A9091F"/>
    <w:rsid w:val="00A96E9C"/>
    <w:rsid w:val="00AA1F5E"/>
    <w:rsid w:val="00AA3C5E"/>
    <w:rsid w:val="00AA57B7"/>
    <w:rsid w:val="00AB4757"/>
    <w:rsid w:val="00AC1AEB"/>
    <w:rsid w:val="00AC1FDD"/>
    <w:rsid w:val="00AC21F8"/>
    <w:rsid w:val="00AC383A"/>
    <w:rsid w:val="00AC3CED"/>
    <w:rsid w:val="00AC4DD1"/>
    <w:rsid w:val="00AD6B55"/>
    <w:rsid w:val="00AD7EB8"/>
    <w:rsid w:val="00AE088F"/>
    <w:rsid w:val="00AE143C"/>
    <w:rsid w:val="00AE1780"/>
    <w:rsid w:val="00AE2AE1"/>
    <w:rsid w:val="00AE4254"/>
    <w:rsid w:val="00AE65FC"/>
    <w:rsid w:val="00AE76BE"/>
    <w:rsid w:val="00AF157A"/>
    <w:rsid w:val="00AF2A33"/>
    <w:rsid w:val="00AF3FD7"/>
    <w:rsid w:val="00AF5C3E"/>
    <w:rsid w:val="00B0290F"/>
    <w:rsid w:val="00B038F3"/>
    <w:rsid w:val="00B03FFC"/>
    <w:rsid w:val="00B04442"/>
    <w:rsid w:val="00B044C2"/>
    <w:rsid w:val="00B07AA1"/>
    <w:rsid w:val="00B118A2"/>
    <w:rsid w:val="00B1424A"/>
    <w:rsid w:val="00B14ED6"/>
    <w:rsid w:val="00B178FB"/>
    <w:rsid w:val="00B20234"/>
    <w:rsid w:val="00B206FB"/>
    <w:rsid w:val="00B20E51"/>
    <w:rsid w:val="00B2362D"/>
    <w:rsid w:val="00B238C0"/>
    <w:rsid w:val="00B2422D"/>
    <w:rsid w:val="00B24834"/>
    <w:rsid w:val="00B2631A"/>
    <w:rsid w:val="00B26BE9"/>
    <w:rsid w:val="00B3233B"/>
    <w:rsid w:val="00B4017B"/>
    <w:rsid w:val="00B40479"/>
    <w:rsid w:val="00B41A3C"/>
    <w:rsid w:val="00B41D21"/>
    <w:rsid w:val="00B51F4E"/>
    <w:rsid w:val="00B5265B"/>
    <w:rsid w:val="00B56CF8"/>
    <w:rsid w:val="00B7039A"/>
    <w:rsid w:val="00B71B2F"/>
    <w:rsid w:val="00B735E6"/>
    <w:rsid w:val="00B757AD"/>
    <w:rsid w:val="00B75BB3"/>
    <w:rsid w:val="00B76809"/>
    <w:rsid w:val="00B8112D"/>
    <w:rsid w:val="00B8179C"/>
    <w:rsid w:val="00B8246C"/>
    <w:rsid w:val="00B843EB"/>
    <w:rsid w:val="00B84DDB"/>
    <w:rsid w:val="00B85030"/>
    <w:rsid w:val="00B8703C"/>
    <w:rsid w:val="00B91DA2"/>
    <w:rsid w:val="00B92E45"/>
    <w:rsid w:val="00B93BF4"/>
    <w:rsid w:val="00B93FD2"/>
    <w:rsid w:val="00BA2BA1"/>
    <w:rsid w:val="00BA2F94"/>
    <w:rsid w:val="00BA6120"/>
    <w:rsid w:val="00BA61A2"/>
    <w:rsid w:val="00BA6A05"/>
    <w:rsid w:val="00BB0F17"/>
    <w:rsid w:val="00BB2D1D"/>
    <w:rsid w:val="00BB6D54"/>
    <w:rsid w:val="00BC08D2"/>
    <w:rsid w:val="00BD4D98"/>
    <w:rsid w:val="00BD4ED6"/>
    <w:rsid w:val="00BE06A2"/>
    <w:rsid w:val="00BE19B0"/>
    <w:rsid w:val="00BE27E2"/>
    <w:rsid w:val="00BE3355"/>
    <w:rsid w:val="00BE5958"/>
    <w:rsid w:val="00BF6053"/>
    <w:rsid w:val="00BF6845"/>
    <w:rsid w:val="00BF6C6F"/>
    <w:rsid w:val="00C019C8"/>
    <w:rsid w:val="00C02EAF"/>
    <w:rsid w:val="00C032DD"/>
    <w:rsid w:val="00C046F6"/>
    <w:rsid w:val="00C11116"/>
    <w:rsid w:val="00C12CF3"/>
    <w:rsid w:val="00C12E3E"/>
    <w:rsid w:val="00C12F42"/>
    <w:rsid w:val="00C218A6"/>
    <w:rsid w:val="00C228B7"/>
    <w:rsid w:val="00C231E8"/>
    <w:rsid w:val="00C3784A"/>
    <w:rsid w:val="00C401AE"/>
    <w:rsid w:val="00C50AA5"/>
    <w:rsid w:val="00C51758"/>
    <w:rsid w:val="00C5471F"/>
    <w:rsid w:val="00C57771"/>
    <w:rsid w:val="00C57F38"/>
    <w:rsid w:val="00C644B9"/>
    <w:rsid w:val="00C67C1E"/>
    <w:rsid w:val="00C73921"/>
    <w:rsid w:val="00C7496C"/>
    <w:rsid w:val="00C80552"/>
    <w:rsid w:val="00C8238A"/>
    <w:rsid w:val="00C853EB"/>
    <w:rsid w:val="00C90A26"/>
    <w:rsid w:val="00C914C1"/>
    <w:rsid w:val="00C928DD"/>
    <w:rsid w:val="00C943C4"/>
    <w:rsid w:val="00C948F5"/>
    <w:rsid w:val="00C96019"/>
    <w:rsid w:val="00CA6EFE"/>
    <w:rsid w:val="00CA7A42"/>
    <w:rsid w:val="00CA7DF9"/>
    <w:rsid w:val="00CB0179"/>
    <w:rsid w:val="00CB2786"/>
    <w:rsid w:val="00CB4035"/>
    <w:rsid w:val="00CC0997"/>
    <w:rsid w:val="00CC1608"/>
    <w:rsid w:val="00CC62A3"/>
    <w:rsid w:val="00CD3649"/>
    <w:rsid w:val="00CD44D8"/>
    <w:rsid w:val="00CD4B75"/>
    <w:rsid w:val="00CE29BE"/>
    <w:rsid w:val="00CE5A4A"/>
    <w:rsid w:val="00CE61FB"/>
    <w:rsid w:val="00CE65E4"/>
    <w:rsid w:val="00CF2D23"/>
    <w:rsid w:val="00CF3C3E"/>
    <w:rsid w:val="00CF6422"/>
    <w:rsid w:val="00D03BCA"/>
    <w:rsid w:val="00D03DC2"/>
    <w:rsid w:val="00D04BDE"/>
    <w:rsid w:val="00D05F74"/>
    <w:rsid w:val="00D05F9D"/>
    <w:rsid w:val="00D10F75"/>
    <w:rsid w:val="00D12374"/>
    <w:rsid w:val="00D133E0"/>
    <w:rsid w:val="00D164B3"/>
    <w:rsid w:val="00D1722E"/>
    <w:rsid w:val="00D172EC"/>
    <w:rsid w:val="00D17FEE"/>
    <w:rsid w:val="00D22F3C"/>
    <w:rsid w:val="00D23ED5"/>
    <w:rsid w:val="00D24C3F"/>
    <w:rsid w:val="00D250FA"/>
    <w:rsid w:val="00D257BE"/>
    <w:rsid w:val="00D30CE7"/>
    <w:rsid w:val="00D33054"/>
    <w:rsid w:val="00D3492B"/>
    <w:rsid w:val="00D34A54"/>
    <w:rsid w:val="00D34D88"/>
    <w:rsid w:val="00D3582C"/>
    <w:rsid w:val="00D40CE1"/>
    <w:rsid w:val="00D43BEC"/>
    <w:rsid w:val="00D4692A"/>
    <w:rsid w:val="00D47B58"/>
    <w:rsid w:val="00D50F34"/>
    <w:rsid w:val="00D516F1"/>
    <w:rsid w:val="00D52750"/>
    <w:rsid w:val="00D54206"/>
    <w:rsid w:val="00D5693C"/>
    <w:rsid w:val="00D61434"/>
    <w:rsid w:val="00D61488"/>
    <w:rsid w:val="00D61AB1"/>
    <w:rsid w:val="00D641C2"/>
    <w:rsid w:val="00D6779C"/>
    <w:rsid w:val="00D70E2C"/>
    <w:rsid w:val="00D75701"/>
    <w:rsid w:val="00D816DA"/>
    <w:rsid w:val="00D833BA"/>
    <w:rsid w:val="00D8343B"/>
    <w:rsid w:val="00D83548"/>
    <w:rsid w:val="00D85C03"/>
    <w:rsid w:val="00D8611D"/>
    <w:rsid w:val="00D873C1"/>
    <w:rsid w:val="00D9221F"/>
    <w:rsid w:val="00D92246"/>
    <w:rsid w:val="00D968C4"/>
    <w:rsid w:val="00D96F86"/>
    <w:rsid w:val="00DA3140"/>
    <w:rsid w:val="00DA3183"/>
    <w:rsid w:val="00DA4043"/>
    <w:rsid w:val="00DA47ED"/>
    <w:rsid w:val="00DA4A8E"/>
    <w:rsid w:val="00DB2188"/>
    <w:rsid w:val="00DB5833"/>
    <w:rsid w:val="00DB5C91"/>
    <w:rsid w:val="00DB76A7"/>
    <w:rsid w:val="00DC0A5F"/>
    <w:rsid w:val="00DC3A57"/>
    <w:rsid w:val="00DC631B"/>
    <w:rsid w:val="00DC631D"/>
    <w:rsid w:val="00DC7664"/>
    <w:rsid w:val="00DD17A2"/>
    <w:rsid w:val="00DD3910"/>
    <w:rsid w:val="00DD3A4B"/>
    <w:rsid w:val="00DE1AA3"/>
    <w:rsid w:val="00DE209D"/>
    <w:rsid w:val="00DE2305"/>
    <w:rsid w:val="00DE2581"/>
    <w:rsid w:val="00DE28F5"/>
    <w:rsid w:val="00DE2DFB"/>
    <w:rsid w:val="00DE4719"/>
    <w:rsid w:val="00DE4803"/>
    <w:rsid w:val="00DE51FF"/>
    <w:rsid w:val="00DE5846"/>
    <w:rsid w:val="00DE6616"/>
    <w:rsid w:val="00DE74B0"/>
    <w:rsid w:val="00DF19B5"/>
    <w:rsid w:val="00DF21BF"/>
    <w:rsid w:val="00DF299A"/>
    <w:rsid w:val="00DF47F1"/>
    <w:rsid w:val="00DF7EC0"/>
    <w:rsid w:val="00E000FF"/>
    <w:rsid w:val="00E02001"/>
    <w:rsid w:val="00E06800"/>
    <w:rsid w:val="00E0761A"/>
    <w:rsid w:val="00E13E8F"/>
    <w:rsid w:val="00E13F55"/>
    <w:rsid w:val="00E16DDE"/>
    <w:rsid w:val="00E17106"/>
    <w:rsid w:val="00E21F91"/>
    <w:rsid w:val="00E2395E"/>
    <w:rsid w:val="00E23BF6"/>
    <w:rsid w:val="00E24CAA"/>
    <w:rsid w:val="00E3158B"/>
    <w:rsid w:val="00E3175B"/>
    <w:rsid w:val="00E320AF"/>
    <w:rsid w:val="00E34365"/>
    <w:rsid w:val="00E4056B"/>
    <w:rsid w:val="00E40A3D"/>
    <w:rsid w:val="00E42CB7"/>
    <w:rsid w:val="00E43742"/>
    <w:rsid w:val="00E4430F"/>
    <w:rsid w:val="00E46A8E"/>
    <w:rsid w:val="00E56E84"/>
    <w:rsid w:val="00E61FC2"/>
    <w:rsid w:val="00E63DEB"/>
    <w:rsid w:val="00E63E1D"/>
    <w:rsid w:val="00E6414F"/>
    <w:rsid w:val="00E67588"/>
    <w:rsid w:val="00E6763C"/>
    <w:rsid w:val="00E70EC1"/>
    <w:rsid w:val="00E71709"/>
    <w:rsid w:val="00E8177C"/>
    <w:rsid w:val="00E82F28"/>
    <w:rsid w:val="00E83127"/>
    <w:rsid w:val="00E838BC"/>
    <w:rsid w:val="00E83BD0"/>
    <w:rsid w:val="00E84659"/>
    <w:rsid w:val="00E85243"/>
    <w:rsid w:val="00E85BDE"/>
    <w:rsid w:val="00E862DD"/>
    <w:rsid w:val="00E86339"/>
    <w:rsid w:val="00E86730"/>
    <w:rsid w:val="00E875D4"/>
    <w:rsid w:val="00E91D37"/>
    <w:rsid w:val="00E93C6C"/>
    <w:rsid w:val="00E95E49"/>
    <w:rsid w:val="00E978FF"/>
    <w:rsid w:val="00EA05C8"/>
    <w:rsid w:val="00EA1695"/>
    <w:rsid w:val="00EA2269"/>
    <w:rsid w:val="00EA4025"/>
    <w:rsid w:val="00EA607A"/>
    <w:rsid w:val="00EA6DD4"/>
    <w:rsid w:val="00EA7092"/>
    <w:rsid w:val="00EA7494"/>
    <w:rsid w:val="00EA7B68"/>
    <w:rsid w:val="00EB00A9"/>
    <w:rsid w:val="00EB0FF4"/>
    <w:rsid w:val="00EB390B"/>
    <w:rsid w:val="00EB4D57"/>
    <w:rsid w:val="00EB6BA4"/>
    <w:rsid w:val="00EC2229"/>
    <w:rsid w:val="00EC5056"/>
    <w:rsid w:val="00EC6714"/>
    <w:rsid w:val="00ED0250"/>
    <w:rsid w:val="00ED1995"/>
    <w:rsid w:val="00ED5C05"/>
    <w:rsid w:val="00EE0201"/>
    <w:rsid w:val="00EE1CB6"/>
    <w:rsid w:val="00EE295F"/>
    <w:rsid w:val="00EE2BFF"/>
    <w:rsid w:val="00EE2EAD"/>
    <w:rsid w:val="00EE2F9A"/>
    <w:rsid w:val="00EE48CF"/>
    <w:rsid w:val="00EE4B36"/>
    <w:rsid w:val="00EF3313"/>
    <w:rsid w:val="00EF7F42"/>
    <w:rsid w:val="00EF7F69"/>
    <w:rsid w:val="00F00FD4"/>
    <w:rsid w:val="00F01403"/>
    <w:rsid w:val="00F03367"/>
    <w:rsid w:val="00F057BD"/>
    <w:rsid w:val="00F10969"/>
    <w:rsid w:val="00F11305"/>
    <w:rsid w:val="00F134F4"/>
    <w:rsid w:val="00F1430D"/>
    <w:rsid w:val="00F2139D"/>
    <w:rsid w:val="00F2375E"/>
    <w:rsid w:val="00F23F08"/>
    <w:rsid w:val="00F305BB"/>
    <w:rsid w:val="00F31072"/>
    <w:rsid w:val="00F314F0"/>
    <w:rsid w:val="00F335CF"/>
    <w:rsid w:val="00F36A8A"/>
    <w:rsid w:val="00F40BBD"/>
    <w:rsid w:val="00F4275A"/>
    <w:rsid w:val="00F4681B"/>
    <w:rsid w:val="00F46B85"/>
    <w:rsid w:val="00F47ADC"/>
    <w:rsid w:val="00F52702"/>
    <w:rsid w:val="00F52C1A"/>
    <w:rsid w:val="00F52E4A"/>
    <w:rsid w:val="00F53638"/>
    <w:rsid w:val="00F54971"/>
    <w:rsid w:val="00F551CE"/>
    <w:rsid w:val="00F55CCE"/>
    <w:rsid w:val="00F56241"/>
    <w:rsid w:val="00F57322"/>
    <w:rsid w:val="00F57BD3"/>
    <w:rsid w:val="00F66E34"/>
    <w:rsid w:val="00F70BBF"/>
    <w:rsid w:val="00F718BA"/>
    <w:rsid w:val="00F72FF8"/>
    <w:rsid w:val="00F73856"/>
    <w:rsid w:val="00F74057"/>
    <w:rsid w:val="00F75B76"/>
    <w:rsid w:val="00F805A9"/>
    <w:rsid w:val="00F852F1"/>
    <w:rsid w:val="00F8719A"/>
    <w:rsid w:val="00F87B30"/>
    <w:rsid w:val="00F90408"/>
    <w:rsid w:val="00F9237E"/>
    <w:rsid w:val="00F93311"/>
    <w:rsid w:val="00F940E1"/>
    <w:rsid w:val="00F94E86"/>
    <w:rsid w:val="00F95A0E"/>
    <w:rsid w:val="00F96DB0"/>
    <w:rsid w:val="00F9734E"/>
    <w:rsid w:val="00FA1C3B"/>
    <w:rsid w:val="00FA21C4"/>
    <w:rsid w:val="00FA517B"/>
    <w:rsid w:val="00FA5928"/>
    <w:rsid w:val="00FA77AE"/>
    <w:rsid w:val="00FB0659"/>
    <w:rsid w:val="00FB1E29"/>
    <w:rsid w:val="00FB3F18"/>
    <w:rsid w:val="00FB4D1A"/>
    <w:rsid w:val="00FB4DB1"/>
    <w:rsid w:val="00FB7681"/>
    <w:rsid w:val="00FC48CE"/>
    <w:rsid w:val="00FC797B"/>
    <w:rsid w:val="00FD6996"/>
    <w:rsid w:val="00FD7290"/>
    <w:rsid w:val="00FE301C"/>
    <w:rsid w:val="00FF4E47"/>
    <w:rsid w:val="00FF582E"/>
    <w:rsid w:val="00FF6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style="mso-wrap-style:none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91B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AF2A33"/>
    <w:pPr>
      <w:keepNext/>
      <w:jc w:val="center"/>
      <w:outlineLvl w:val="0"/>
    </w:pPr>
    <w:rPr>
      <w:b/>
      <w:i/>
      <w:sz w:val="32"/>
      <w:u w:val="single"/>
    </w:rPr>
  </w:style>
  <w:style w:type="paragraph" w:styleId="2">
    <w:name w:val="heading 2"/>
    <w:basedOn w:val="a"/>
    <w:next w:val="a0"/>
    <w:qFormat/>
    <w:rsid w:val="00AF2A33"/>
    <w:pPr>
      <w:keepNext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0"/>
    <w:qFormat/>
    <w:rsid w:val="00AF2A33"/>
    <w:pPr>
      <w:keepNext/>
      <w:jc w:val="center"/>
      <w:outlineLvl w:val="2"/>
    </w:pPr>
    <w:rPr>
      <w:b/>
      <w:i/>
      <w:sz w:val="44"/>
    </w:rPr>
  </w:style>
  <w:style w:type="paragraph" w:styleId="4">
    <w:name w:val="heading 4"/>
    <w:basedOn w:val="a"/>
    <w:next w:val="a0"/>
    <w:qFormat/>
    <w:rsid w:val="00AF2A33"/>
    <w:pPr>
      <w:keepNext/>
      <w:outlineLvl w:val="3"/>
    </w:pPr>
    <w:rPr>
      <w:b/>
      <w:i/>
      <w:sz w:val="48"/>
    </w:rPr>
  </w:style>
  <w:style w:type="paragraph" w:styleId="5">
    <w:name w:val="heading 5"/>
    <w:basedOn w:val="a"/>
    <w:next w:val="a0"/>
    <w:qFormat/>
    <w:rsid w:val="00AF2A33"/>
    <w:pPr>
      <w:keepNext/>
      <w:jc w:val="center"/>
      <w:outlineLvl w:val="4"/>
    </w:pPr>
    <w:rPr>
      <w:rFonts w:eastAsia="돋움"/>
      <w:b/>
    </w:rPr>
  </w:style>
  <w:style w:type="paragraph" w:styleId="6">
    <w:name w:val="heading 6"/>
    <w:basedOn w:val="a"/>
    <w:next w:val="a0"/>
    <w:qFormat/>
    <w:rsid w:val="00AF2A33"/>
    <w:pPr>
      <w:keepNext/>
      <w:outlineLvl w:val="5"/>
    </w:pPr>
    <w:rPr>
      <w:rFonts w:eastAsia="돋움"/>
      <w:b/>
    </w:rPr>
  </w:style>
  <w:style w:type="paragraph" w:styleId="7">
    <w:name w:val="heading 7"/>
    <w:basedOn w:val="a"/>
    <w:next w:val="a0"/>
    <w:qFormat/>
    <w:rsid w:val="00AF2A33"/>
    <w:pPr>
      <w:keepNext/>
      <w:ind w:firstLine="851"/>
      <w:outlineLvl w:val="6"/>
    </w:pPr>
    <w:rPr>
      <w:rFonts w:ascii="Arial" w:eastAsia="굴림체" w:hAnsi="Arial"/>
      <w:sz w:val="24"/>
    </w:rPr>
  </w:style>
  <w:style w:type="paragraph" w:styleId="8">
    <w:name w:val="heading 8"/>
    <w:basedOn w:val="a"/>
    <w:next w:val="a"/>
    <w:qFormat/>
    <w:rsid w:val="00AF2A33"/>
    <w:pPr>
      <w:keepNext/>
      <w:outlineLvl w:val="7"/>
    </w:pPr>
    <w:rPr>
      <w:b/>
      <w:bCs/>
      <w:sz w:val="22"/>
    </w:rPr>
  </w:style>
  <w:style w:type="paragraph" w:styleId="9">
    <w:name w:val="heading 9"/>
    <w:basedOn w:val="a"/>
    <w:next w:val="a"/>
    <w:qFormat/>
    <w:rsid w:val="00AF2A33"/>
    <w:pPr>
      <w:keepNext/>
      <w:outlineLvl w:val="8"/>
    </w:pPr>
    <w:rPr>
      <w:b/>
      <w:bCs/>
      <w:noProof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AF2A33"/>
    <w:pPr>
      <w:ind w:left="851"/>
    </w:pPr>
  </w:style>
  <w:style w:type="paragraph" w:styleId="a4">
    <w:name w:val="header"/>
    <w:basedOn w:val="a"/>
    <w:link w:val="Char"/>
    <w:uiPriority w:val="99"/>
    <w:rsid w:val="00AF2A3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AF2A33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1"/>
    <w:rsid w:val="00AF2A33"/>
    <w:rPr>
      <w:color w:val="0000FF"/>
      <w:u w:val="single"/>
    </w:rPr>
  </w:style>
  <w:style w:type="paragraph" w:styleId="a7">
    <w:name w:val="Date"/>
    <w:basedOn w:val="a"/>
    <w:next w:val="a"/>
    <w:rsid w:val="00AF2A33"/>
    <w:pPr>
      <w:autoSpaceDE w:val="0"/>
      <w:autoSpaceDN w:val="0"/>
    </w:pPr>
    <w:rPr>
      <w:rFonts w:ascii="바탕" w:eastAsia="바탕"/>
    </w:rPr>
  </w:style>
  <w:style w:type="paragraph" w:customStyle="1" w:styleId="Achievement">
    <w:name w:val="Achievement"/>
    <w:basedOn w:val="a8"/>
    <w:rsid w:val="00AF2A33"/>
    <w:pPr>
      <w:widowControl/>
      <w:wordWrap/>
      <w:spacing w:after="60" w:line="240" w:lineRule="atLeast"/>
    </w:pPr>
    <w:rPr>
      <w:rFonts w:ascii="Garamond" w:hAnsi="Garamond"/>
      <w:noProof/>
      <w:kern w:val="0"/>
      <w:sz w:val="22"/>
    </w:rPr>
  </w:style>
  <w:style w:type="paragraph" w:styleId="a8">
    <w:name w:val="Body Text"/>
    <w:basedOn w:val="a"/>
    <w:rsid w:val="00AF2A33"/>
    <w:pPr>
      <w:spacing w:after="180"/>
    </w:pPr>
  </w:style>
  <w:style w:type="paragraph" w:customStyle="1" w:styleId="a9">
    <w:name w:val="바탕글"/>
    <w:rsid w:val="00AF2A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/>
      <w:color w:val="000000"/>
    </w:rPr>
  </w:style>
  <w:style w:type="character" w:styleId="aa">
    <w:name w:val="FollowedHyperlink"/>
    <w:basedOn w:val="a1"/>
    <w:rsid w:val="00AF2A33"/>
    <w:rPr>
      <w:color w:val="800080"/>
      <w:u w:val="single"/>
    </w:rPr>
  </w:style>
  <w:style w:type="character" w:styleId="ab">
    <w:name w:val="page number"/>
    <w:basedOn w:val="a1"/>
    <w:rsid w:val="00AF2A33"/>
  </w:style>
  <w:style w:type="paragraph" w:styleId="ac">
    <w:name w:val="Title"/>
    <w:basedOn w:val="a"/>
    <w:qFormat/>
    <w:rsid w:val="00AF2A33"/>
    <w:pPr>
      <w:autoSpaceDE w:val="0"/>
      <w:autoSpaceDN w:val="0"/>
      <w:jc w:val="center"/>
    </w:pPr>
    <w:rPr>
      <w:rFonts w:ascii="Book Antiqua" w:eastAsia="바탕" w:hAnsi="Book Antiqua"/>
      <w:b/>
      <w:bCs/>
      <w:sz w:val="24"/>
      <w:szCs w:val="24"/>
    </w:rPr>
  </w:style>
  <w:style w:type="paragraph" w:styleId="ad">
    <w:name w:val="Balloon Text"/>
    <w:basedOn w:val="a"/>
    <w:semiHidden/>
    <w:rsid w:val="00AF2A33"/>
    <w:rPr>
      <w:rFonts w:ascii="Arial" w:eastAsia="돋움" w:hAnsi="Arial"/>
      <w:sz w:val="18"/>
      <w:szCs w:val="18"/>
    </w:rPr>
  </w:style>
  <w:style w:type="character" w:customStyle="1" w:styleId="Char0">
    <w:name w:val="본문 Char"/>
    <w:basedOn w:val="a1"/>
    <w:rsid w:val="00AF2A33"/>
    <w:rPr>
      <w:rFonts w:eastAsia="바탕체"/>
      <w:kern w:val="2"/>
      <w:lang w:val="en-US" w:eastAsia="ko-KR" w:bidi="ar-SA"/>
    </w:rPr>
  </w:style>
  <w:style w:type="character" w:customStyle="1" w:styleId="AchievementChar">
    <w:name w:val="Achievement Char"/>
    <w:basedOn w:val="Char0"/>
    <w:rsid w:val="00AF2A33"/>
    <w:rPr>
      <w:rFonts w:ascii="Garamond" w:eastAsia="바탕체" w:hAnsi="Garamond"/>
      <w:noProof/>
      <w:kern w:val="2"/>
      <w:sz w:val="22"/>
      <w:lang w:val="en-US" w:eastAsia="ko-KR" w:bidi="ar-SA"/>
    </w:rPr>
  </w:style>
  <w:style w:type="paragraph" w:customStyle="1" w:styleId="hs1">
    <w:name w:val="hs1"/>
    <w:basedOn w:val="a"/>
    <w:rsid w:val="00AF2A33"/>
    <w:pPr>
      <w:widowControl/>
      <w:wordWrap/>
      <w:spacing w:line="320" w:lineRule="atLeast"/>
      <w:jc w:val="left"/>
    </w:pPr>
    <w:rPr>
      <w:rFonts w:ascii="바탕" w:eastAsia="바탕" w:hAnsi="바탕" w:hint="eastAsia"/>
      <w:b/>
      <w:bCs/>
      <w:color w:val="000000"/>
      <w:kern w:val="0"/>
      <w:sz w:val="18"/>
      <w:szCs w:val="18"/>
    </w:rPr>
  </w:style>
  <w:style w:type="paragraph" w:styleId="ae">
    <w:name w:val="Normal (Web)"/>
    <w:basedOn w:val="a"/>
    <w:uiPriority w:val="99"/>
    <w:rsid w:val="00AF2A33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s0">
    <w:name w:val="s0"/>
    <w:rsid w:val="00805487"/>
    <w:pPr>
      <w:widowControl w:val="0"/>
      <w:autoSpaceDE w:val="0"/>
      <w:autoSpaceDN w:val="0"/>
      <w:adjustRightInd w:val="0"/>
    </w:pPr>
    <w:rPr>
      <w:rFonts w:ascii="¹ÙÅÁ" w:eastAsia="바탕" w:hAnsi="¹ÙÅÁ" w:cs="¹ÙÅÁ"/>
      <w:sz w:val="24"/>
      <w:szCs w:val="24"/>
    </w:rPr>
  </w:style>
  <w:style w:type="character" w:styleId="af">
    <w:name w:val="Strong"/>
    <w:basedOn w:val="a1"/>
    <w:qFormat/>
    <w:rsid w:val="00650A99"/>
    <w:rPr>
      <w:b/>
      <w:bCs/>
    </w:rPr>
  </w:style>
  <w:style w:type="character" w:customStyle="1" w:styleId="my12view01">
    <w:name w:val="my_12_view01"/>
    <w:basedOn w:val="a1"/>
    <w:rsid w:val="00DD3910"/>
  </w:style>
  <w:style w:type="table" w:styleId="af0">
    <w:name w:val="Table Grid"/>
    <w:basedOn w:val="a2"/>
    <w:rsid w:val="00BB6D54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수식캡션"/>
    <w:rsid w:val="006A758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character" w:customStyle="1" w:styleId="Char">
    <w:name w:val="머리글 Char"/>
    <w:basedOn w:val="a1"/>
    <w:link w:val="a4"/>
    <w:uiPriority w:val="99"/>
    <w:rsid w:val="00925E0D"/>
    <w:rPr>
      <w:kern w:val="2"/>
    </w:rPr>
  </w:style>
  <w:style w:type="paragraph" w:styleId="af2">
    <w:name w:val="List Paragraph"/>
    <w:basedOn w:val="a"/>
    <w:uiPriority w:val="34"/>
    <w:qFormat/>
    <w:rsid w:val="009455DE"/>
    <w:pPr>
      <w:ind w:leftChars="400" w:left="800"/>
    </w:pPr>
  </w:style>
  <w:style w:type="paragraph" w:customStyle="1" w:styleId="MS">
    <w:name w:val="MS바탕글"/>
    <w:basedOn w:val="a"/>
    <w:rsid w:val="00FB3F18"/>
    <w:pPr>
      <w:widowControl/>
      <w:wordWrap/>
      <w:snapToGrid w:val="0"/>
      <w:spacing w:line="384" w:lineRule="auto"/>
    </w:pPr>
    <w:rPr>
      <w:rFonts w:ascii="바탕" w:eastAsia="바탕" w:cs="굴림"/>
      <w:color w:val="000000"/>
      <w:kern w:val="0"/>
    </w:rPr>
  </w:style>
  <w:style w:type="character" w:styleId="af3">
    <w:name w:val="Emphasis"/>
    <w:basedOn w:val="a1"/>
    <w:uiPriority w:val="20"/>
    <w:qFormat/>
    <w:rsid w:val="001A6D9B"/>
    <w:rPr>
      <w:i w:val="0"/>
      <w:iCs w:val="0"/>
    </w:rPr>
  </w:style>
  <w:style w:type="character" w:customStyle="1" w:styleId="worddic1">
    <w:name w:val="word_dic1"/>
    <w:basedOn w:val="a1"/>
    <w:rsid w:val="001A6D9B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89D09-5188-4E42-956C-FF978E08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Candidate  Report</vt:lpstr>
    </vt:vector>
  </TitlesOfParts>
  <Company>SAMSUNG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 Report</dc:title>
  <dc:creator>JonMMx 2000</dc:creator>
  <cp:lastModifiedBy>user</cp:lastModifiedBy>
  <cp:revision>2</cp:revision>
  <cp:lastPrinted>2016-10-09T00:12:00Z</cp:lastPrinted>
  <dcterms:created xsi:type="dcterms:W3CDTF">2017-07-19T10:19:00Z</dcterms:created>
  <dcterms:modified xsi:type="dcterms:W3CDTF">2017-07-19T10:19:00Z</dcterms:modified>
</cp:coreProperties>
</file>